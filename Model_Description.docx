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E0B701" w14:textId="43FC07A5" w:rsidR="00024622" w:rsidRDefault="00B74A67">
      <w:pPr>
        <w:pStyle w:val="Heading2"/>
        <w:spacing w:before="200"/>
        <w:rPr>
          <w:i/>
        </w:rPr>
      </w:pPr>
      <w:r>
        <w:rPr>
          <w:i/>
        </w:rPr>
        <w:t>Model Description</w:t>
      </w:r>
    </w:p>
    <w:p w14:paraId="2132C89A" w14:textId="0A2F28E3" w:rsidR="002D2F3E" w:rsidRDefault="002D2F3E" w:rsidP="002D2F3E">
      <w:pPr>
        <w:pStyle w:val="Heading3"/>
      </w:pPr>
      <w:proofErr w:type="spellStart"/>
      <w:r>
        <w:t>ReSOM</w:t>
      </w:r>
      <w:proofErr w:type="spellEnd"/>
    </w:p>
    <w:p w14:paraId="5F8E9807" w14:textId="77777777" w:rsidR="005F2ABE" w:rsidRPr="00C80305" w:rsidRDefault="005F2ABE" w:rsidP="005F2ABE">
      <w:pPr>
        <w:pStyle w:val="Heading4"/>
        <w:rPr>
          <w:color w:val="auto"/>
          <w:u w:val="single"/>
        </w:rPr>
      </w:pPr>
      <w:r>
        <w:rPr>
          <w:rFonts w:eastAsia="Times New Roman"/>
        </w:rPr>
        <w:t>Table 1</w:t>
      </w:r>
      <w:r w:rsidRPr="00354F06">
        <w:rPr>
          <w:rFonts w:eastAsia="Times New Roman"/>
        </w:rPr>
        <w:t>.</w:t>
      </w:r>
      <w:r w:rsidRPr="00354F06">
        <w:t xml:space="preserve"> </w:t>
      </w:r>
      <w:proofErr w:type="gramStart"/>
      <w:r w:rsidRPr="00354F06">
        <w:t xml:space="preserve">Equations governing the change in each carbon pool over time in the </w:t>
      </w:r>
      <w:proofErr w:type="spellStart"/>
      <w:r w:rsidRPr="00354F06">
        <w:t>ReSOM</w:t>
      </w:r>
      <w:proofErr w:type="spellEnd"/>
      <w:r w:rsidRPr="00354F06">
        <w:t xml:space="preserve"> model.</w:t>
      </w:r>
      <w:proofErr w:type="gramEnd"/>
      <w:r w:rsidRPr="00354F06">
        <w:t xml:space="preserve"> All pools are in units of carbon mass per soil volume (g C m</w:t>
      </w:r>
      <w:r w:rsidRPr="00354F06">
        <w:rPr>
          <w:vertAlign w:val="superscript"/>
        </w:rPr>
        <w:t>-3</w:t>
      </w:r>
      <w:r w:rsidRPr="00354F06">
        <w:t xml:space="preserve">). Additional pool, flux, and parameter values are defined in </w:t>
      </w:r>
      <w:r>
        <w:rPr>
          <w:rFonts w:eastAsia="Times New Roman"/>
        </w:rPr>
        <w:t>T</w:t>
      </w:r>
      <w:r w:rsidRPr="00354F06">
        <w:rPr>
          <w:rFonts w:eastAsia="Times New Roman"/>
        </w:rPr>
        <w:t>able</w:t>
      </w:r>
      <w:r>
        <w:t xml:space="preserve"> S1</w:t>
      </w:r>
      <w:r w:rsidRPr="00354F06">
        <w:t xml:space="preserve">. </w:t>
      </w:r>
      <w:r>
        <w:rPr>
          <w:rFonts w:eastAsia="Times New Roman"/>
        </w:rPr>
        <w:t xml:space="preserve">For full equations, additional parameters, and model development </w:t>
      </w:r>
      <w:r w:rsidRPr="00C80305">
        <w:rPr>
          <w:rFonts w:eastAsia="Times New Roman"/>
          <w:color w:val="auto"/>
        </w:rPr>
        <w:t xml:space="preserve">see </w:t>
      </w:r>
      <w:r>
        <w:rPr>
          <w:rFonts w:eastAsia="Times New Roman"/>
          <w:color w:val="auto"/>
        </w:rPr>
        <w:t xml:space="preserve">Tang and Riley </w:t>
      </w:r>
      <w:r w:rsidRPr="00C80305">
        <w:rPr>
          <w:color w:val="auto"/>
        </w:rPr>
        <w:fldChar w:fldCharType="begin" w:fldLock="1"/>
      </w:r>
      <w:r>
        <w:rPr>
          <w:color w:val="auto"/>
        </w:rPr>
        <w:instrText>ADDIN CSL_CITATION { "citationItems" : [ { "id" : "ITEM-1", "itemData" : { "DOI" : "10.1038/nclimate2438", "ISSN" : "1758-678X", "author" : [ { "dropping-particle" : "", "family" : "Tang", "given" : "Jinyun", "non-dropping-particle" : "", "parse-names" : false, "suffix" : "" }, { "dropping-particle" : "", "family" : "Riley", "given" : "William J.", "non-dropping-particle" : "", "parse-names" : false, "suffix" : "" } ], "container-title" : "Nature Climate Change", "id" : "ITEM-1", "issue" : "November", "issued" : { "date-parts" : [ [ "2015" ] ] }, "page" : "1-5", "title" : "Weaker soil carbon\u2013climate feedbacks resulting from microbial and abiotic interactions", "type" : "article-journal" }, "uris" : [ "http://www.mendeley.com/documents/?uuid=f573e0b7-b722-4fb7-9e0a-e2c4f65e632a" ] } ], "mendeley" : { "formattedCitation" : "[&lt;i&gt;Tang and Riley&lt;/i&gt;, 2015]", "manualFormatting" : "[2015]", "plainTextFormattedCitation" : "[Tang and Riley, 2015]", "previouslyFormattedCitation" : "[&lt;i&gt;Tang and Riley&lt;/i&gt;, 2015]" }, "properties" : { "noteIndex" : 0 }, "schema" : "https://github.com/citation-style-language/schema/raw/master/csl-citation.json" }</w:instrText>
      </w:r>
      <w:r w:rsidRPr="00C80305">
        <w:rPr>
          <w:color w:val="auto"/>
        </w:rPr>
        <w:fldChar w:fldCharType="separate"/>
      </w:r>
      <w:r w:rsidRPr="00C80305">
        <w:rPr>
          <w:noProof/>
          <w:color w:val="auto"/>
        </w:rPr>
        <w:t>[2015]</w:t>
      </w:r>
      <w:r w:rsidRPr="00C80305">
        <w:rPr>
          <w:color w:val="auto"/>
        </w:rPr>
        <w:fldChar w:fldCharType="end"/>
      </w:r>
      <w:r w:rsidRPr="00C80305">
        <w:rPr>
          <w:rFonts w:eastAsia="Times New Roman"/>
          <w:color w:val="auto"/>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F2ABE" w:rsidRPr="00354F06" w14:paraId="36F1CAD3" w14:textId="77777777" w:rsidTr="00056E6D">
        <w:tc>
          <w:tcPr>
            <w:tcW w:w="9360" w:type="dxa"/>
            <w:shd w:val="clear" w:color="auto" w:fill="auto"/>
            <w:tcMar>
              <w:top w:w="100" w:type="dxa"/>
              <w:left w:w="100" w:type="dxa"/>
              <w:bottom w:w="100" w:type="dxa"/>
              <w:right w:w="100" w:type="dxa"/>
            </w:tcMar>
          </w:tcPr>
          <w:p w14:paraId="7C6B2EDD" w14:textId="77777777" w:rsidR="005F2ABE" w:rsidRPr="00354F06" w:rsidRDefault="005F2ABE" w:rsidP="00056E6D">
            <w:pPr>
              <w:pStyle w:val="Normal1"/>
              <w:spacing w:line="276" w:lineRule="auto"/>
              <w:rPr>
                <w:b/>
              </w:rPr>
            </w:pPr>
            <w:r w:rsidRPr="00354F06">
              <w:rPr>
                <w:b/>
              </w:rPr>
              <w:t>Pool</w:t>
            </w:r>
            <w:r w:rsidRPr="00354F06">
              <w:rPr>
                <w:b/>
              </w:rPr>
              <w:tab/>
              <w:t>Description</w:t>
            </w:r>
            <w:r w:rsidRPr="00354F06">
              <w:rPr>
                <w:b/>
              </w:rPr>
              <w:tab/>
            </w:r>
            <w:r w:rsidRPr="00354F06">
              <w:rPr>
                <w:b/>
              </w:rPr>
              <w:tab/>
            </w:r>
            <w:r w:rsidRPr="00354F06">
              <w:rPr>
                <w:b/>
              </w:rPr>
              <w:tab/>
            </w:r>
            <w:r w:rsidRPr="00354F06">
              <w:rPr>
                <w:b/>
              </w:rPr>
              <w:tab/>
              <w:t>Differential equation</w:t>
            </w:r>
          </w:p>
        </w:tc>
      </w:tr>
      <w:tr w:rsidR="005F2ABE" w:rsidRPr="00354F06" w14:paraId="1C3B0AF5" w14:textId="77777777" w:rsidTr="00056E6D">
        <w:tc>
          <w:tcPr>
            <w:tcW w:w="9360" w:type="dxa"/>
            <w:shd w:val="clear" w:color="auto" w:fill="auto"/>
            <w:tcMar>
              <w:top w:w="100" w:type="dxa"/>
              <w:left w:w="100" w:type="dxa"/>
              <w:bottom w:w="100" w:type="dxa"/>
              <w:right w:w="100" w:type="dxa"/>
            </w:tcMar>
          </w:tcPr>
          <w:p w14:paraId="74FEC1E9" w14:textId="77777777" w:rsidR="005F2ABE" w:rsidRPr="00354F06" w:rsidRDefault="005F2ABE" w:rsidP="00056E6D">
            <w:pPr>
              <w:pStyle w:val="Normal1"/>
              <w:spacing w:line="360" w:lineRule="auto"/>
            </w:pPr>
            <w:r w:rsidRPr="00354F06">
              <w:rPr>
                <w:i/>
              </w:rPr>
              <w:t>S</w:t>
            </w:r>
            <w:r w:rsidRPr="00354F06">
              <w:tab/>
              <w:t>polymeric organic carbon</w:t>
            </w:r>
            <w:r w:rsidRPr="00354F06">
              <w:tab/>
            </w:r>
            <w:r w:rsidRPr="00354F06">
              <w:tab/>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B+</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m:rPr>
                          <m:sty m:val="p"/>
                        </m:rPr>
                        <w:rPr>
                          <w:rFonts w:ascii="Cambria Math" w:hAnsi="Cambria Math"/>
                        </w:rPr>
                        <m:t>E</m:t>
                      </m:r>
                    </m:sub>
                  </m:sSub>
                  <m:r>
                    <w:rPr>
                      <w:rFonts w:ascii="Cambria Math" w:hAnsi="Cambria Math"/>
                    </w:rPr>
                    <m:t>γ</m:t>
                  </m:r>
                </m:e>
                <m:sub>
                  <m:r>
                    <m:rPr>
                      <m:sty m:val="p"/>
                    </m:rPr>
                    <w:rPr>
                      <w:rFonts w:ascii="Cambria Math" w:hAnsi="Cambria Math"/>
                    </w:rPr>
                    <m:t>E</m:t>
                  </m:r>
                </m:sub>
              </m:sSub>
              <m:r>
                <w:rPr>
                  <w:rFonts w:ascii="Cambria Math" w:hAnsi="Cambria Math"/>
                </w:rPr>
                <m:t>E</m:t>
              </m:r>
            </m:oMath>
            <w:r w:rsidRPr="00354F06">
              <w:tab/>
            </w:r>
            <w:r w:rsidRPr="00354F06">
              <w:tab/>
              <w:t>(1)</w:t>
            </w:r>
          </w:p>
          <w:p w14:paraId="6C620FDD" w14:textId="77777777" w:rsidR="005F2ABE" w:rsidRPr="00354F06" w:rsidRDefault="005F2ABE" w:rsidP="00056E6D">
            <w:pPr>
              <w:pStyle w:val="Normal1"/>
              <w:spacing w:line="360" w:lineRule="auto"/>
            </w:pPr>
            <w:r w:rsidRPr="00354F06">
              <w:rPr>
                <w:i/>
              </w:rPr>
              <w:t>D</w:t>
            </w:r>
            <w:r w:rsidRPr="00354F06">
              <w:tab/>
              <w:t>monomeric organic carbon</w:t>
            </w:r>
            <w:r w:rsidRPr="00354F06">
              <w:tab/>
            </w:r>
            <w:r w:rsidRPr="00354F06">
              <w:tab/>
            </w:r>
            <m:oMath>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X+</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m:rPr>
                          <m:sty m:val="p"/>
                        </m:rPr>
                        <w:rPr>
                          <w:rFonts w:ascii="Cambria Math" w:hAnsi="Cambria Math"/>
                        </w:rPr>
                        <m:t>E</m:t>
                      </m:r>
                    </m:sub>
                  </m:sSub>
                </m:e>
              </m:d>
              <m:sSub>
                <m:sSubPr>
                  <m:ctrlPr>
                    <w:rPr>
                      <w:rFonts w:ascii="Cambria Math" w:hAnsi="Cambria Math"/>
                      <w:i/>
                    </w:rPr>
                  </m:ctrlPr>
                </m:sSubPr>
                <m:e>
                  <m:r>
                    <w:rPr>
                      <w:rFonts w:ascii="Cambria Math" w:hAnsi="Cambria Math"/>
                    </w:rPr>
                    <m:t>γ</m:t>
                  </m:r>
                </m:e>
                <m:sub>
                  <m:r>
                    <m:rPr>
                      <m:sty m:val="p"/>
                    </m:rPr>
                    <w:rPr>
                      <w:rFonts w:ascii="Cambria Math" w:hAnsi="Cambria Math"/>
                    </w:rPr>
                    <m:t>E</m:t>
                  </m:r>
                </m:sub>
              </m:sSub>
              <m:r>
                <w:rPr>
                  <w:rFonts w:ascii="Cambria Math" w:hAnsi="Cambria Math"/>
                </w:rPr>
                <m:t>E</m:t>
              </m:r>
            </m:oMath>
            <w:r w:rsidRPr="00354F06">
              <w:tab/>
              <w:t>(2)</w:t>
            </w:r>
          </w:p>
          <w:p w14:paraId="090773D2" w14:textId="77777777" w:rsidR="005F2ABE" w:rsidRPr="00354F06" w:rsidRDefault="005F2ABE" w:rsidP="00056E6D">
            <w:pPr>
              <w:pStyle w:val="Normal1"/>
              <w:spacing w:line="360" w:lineRule="auto"/>
            </w:pPr>
            <w:r w:rsidRPr="00354F06">
              <w:rPr>
                <w:i/>
              </w:rPr>
              <w:t>D</w:t>
            </w:r>
            <w:r w:rsidRPr="00354F06">
              <w:rPr>
                <w:vertAlign w:val="subscript"/>
              </w:rPr>
              <w:t>ads</w:t>
            </w:r>
            <w:r w:rsidRPr="00354F06">
              <w:tab/>
              <w:t>adsorbed monomeric organic carbon</w:t>
            </w:r>
            <w:r w:rsidRPr="00354F06">
              <w:tab/>
            </w:r>
            <m:oMath>
              <m:f>
                <m:fPr>
                  <m:ctrlPr>
                    <w:rPr>
                      <w:rFonts w:ascii="Cambria Math" w:hAnsi="Cambria Math"/>
                      <w:i/>
                    </w:rPr>
                  </m:ctrlPr>
                </m:fPr>
                <m:num>
                  <m:sSub>
                    <m:sSubPr>
                      <m:ctrlPr>
                        <w:rPr>
                          <w:rFonts w:ascii="Cambria Math" w:hAnsi="Cambria Math"/>
                          <w:i/>
                        </w:rPr>
                      </m:ctrlPr>
                    </m:sSubPr>
                    <m:e>
                      <m:r>
                        <w:rPr>
                          <w:rFonts w:ascii="Cambria Math" w:hAnsi="Cambria Math"/>
                        </w:rPr>
                        <m:t>dD</m:t>
                      </m:r>
                    </m:e>
                    <m:sub>
                      <m:r>
                        <m:rPr>
                          <m:sty m:val="p"/>
                        </m:rPr>
                        <w:rPr>
                          <w:rFonts w:ascii="Cambria Math" w:hAnsi="Cambria Math"/>
                        </w:rPr>
                        <m:t>ads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Dads</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Dads</m:t>
                  </m:r>
                </m:sub>
              </m:sSub>
              <m:r>
                <w:rPr>
                  <w:rFonts w:ascii="Cambria Math" w:hAnsi="Cambria Math"/>
                </w:rPr>
                <m:t>D</m:t>
              </m:r>
            </m:oMath>
            <w:r w:rsidRPr="00354F06">
              <w:tab/>
            </w:r>
            <w:r w:rsidRPr="00354F06">
              <w:tab/>
            </w:r>
            <w:r w:rsidRPr="00354F06">
              <w:tab/>
              <w:t>(3)</w:t>
            </w:r>
          </w:p>
          <w:p w14:paraId="7DF2ED5E" w14:textId="77777777" w:rsidR="005F2ABE" w:rsidRPr="00354F06" w:rsidRDefault="005F2ABE" w:rsidP="00056E6D">
            <w:pPr>
              <w:pStyle w:val="Normal1"/>
              <w:spacing w:line="360" w:lineRule="auto"/>
              <w:ind w:left="720" w:hanging="720"/>
            </w:pPr>
            <w:r w:rsidRPr="00354F06">
              <w:rPr>
                <w:i/>
              </w:rPr>
              <w:t>X</w:t>
            </w:r>
            <w:r w:rsidRPr="00354F06">
              <w:tab/>
              <w:t>reserve microbial biomass</w:t>
            </w:r>
            <w:r w:rsidRPr="00354F06">
              <w:tab/>
            </w:r>
            <w:r w:rsidRPr="00354F06">
              <w:tab/>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Y</m:t>
                  </m:r>
                </m:e>
                <m:sub>
                  <m:r>
                    <m:rPr>
                      <m:sty m:val="p"/>
                    </m:rPr>
                    <w:rPr>
                      <w:rFonts w:ascii="Cambria Math" w:hAnsi="Cambria Math"/>
                    </w:rPr>
                    <m:t>X</m:t>
                  </m:r>
                </m:sub>
              </m:sSub>
              <m:sSub>
                <m:sSubPr>
                  <m:ctrlPr>
                    <w:rPr>
                      <w:rFonts w:ascii="Cambria Math" w:hAnsi="Cambria Math"/>
                      <w:i/>
                    </w:rPr>
                  </m:ctrlPr>
                </m:sSubPr>
                <m:e>
                  <m:r>
                    <w:rPr>
                      <w:rFonts w:ascii="Cambria Math" w:hAnsi="Cambria Math"/>
                    </w:rPr>
                    <m:t>F</m:t>
                  </m:r>
                </m:e>
                <m:sub>
                  <m:r>
                    <m:rPr>
                      <m:sty m:val="p"/>
                    </m:rPr>
                    <w:rPr>
                      <w:rFonts w:ascii="Cambria Math" w:hAnsi="Cambria Math"/>
                    </w:rPr>
                    <m:t>D</m:t>
                  </m:r>
                </m:sub>
              </m:sSub>
              <w:proofErr w:type="gramStart"/>
              <m:r>
                <w:rPr>
                  <w:rFonts w:ascii="Cambria Math" w:hAnsi="Cambria Math"/>
                </w:rPr>
                <m:t>-(</m:t>
              </m:r>
              <w:proofErr w:type="gramEnd"/>
              <m:r>
                <w:rPr>
                  <w:rFonts w:ascii="Cambria Math" w:hAnsi="Cambria Math"/>
                </w:rPr>
                <m:t>κ-g+</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m:r>
                <w:rPr>
                  <w:rFonts w:ascii="Cambria Math" w:hAnsi="Cambria Math"/>
                </w:rPr>
                <m:t>)X</m:t>
              </m:r>
            </m:oMath>
            <w:r w:rsidRPr="00354F06">
              <w:tab/>
            </w:r>
            <w:r w:rsidRPr="00354F06">
              <w:tab/>
            </w:r>
            <w:r w:rsidRPr="00354F06">
              <w:tab/>
              <w:t>(4)</w:t>
            </w:r>
          </w:p>
          <w:p w14:paraId="6B89242F" w14:textId="77777777" w:rsidR="005F2ABE" w:rsidRPr="00354F06" w:rsidRDefault="005F2ABE" w:rsidP="00056E6D">
            <w:pPr>
              <w:pStyle w:val="Normal1"/>
              <w:spacing w:line="360" w:lineRule="auto"/>
            </w:pPr>
            <w:r w:rsidRPr="00354F06">
              <w:rPr>
                <w:i/>
              </w:rPr>
              <w:t>B</w:t>
            </w:r>
            <w:r w:rsidRPr="00354F06">
              <w:tab/>
              <w:t>structural microbial biomass</w:t>
            </w:r>
            <w:r w:rsidRPr="00354F06">
              <w:tab/>
            </w:r>
            <w:r w:rsidRPr="00354F06">
              <w:tab/>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=(g-</m:t>
              </m:r>
              <m:sSub>
                <m:sSubPr>
                  <m:ctrlPr>
                    <w:rPr>
                      <w:rFonts w:ascii="Cambria Math" w:hAnsi="Cambria Math"/>
                      <w:i/>
                    </w:rPr>
                  </m:ctrlPr>
                </m:sSubPr>
                <m:e>
                  <m:r>
                    <w:rPr>
                      <w:rFonts w:ascii="Cambria Math" w:hAnsi="Cambria Math"/>
                    </w:rPr>
                    <m:t>γ</m:t>
                  </m:r>
                </m:e>
                <m:sub>
                  <m:r>
                    <m:rPr>
                      <m:sty m:val="p"/>
                    </m:rPr>
                    <w:rPr>
                      <w:rFonts w:ascii="Cambria Math" w:hAnsi="Cambria Math"/>
                    </w:rPr>
                    <m:t>B1</m:t>
                  </m:r>
                </m:sub>
              </m:sSub>
              <w:proofErr w:type="gramStart"/>
              <m:r>
                <w:rPr>
                  <w:rFonts w:ascii="Cambria Math" w:hAnsi="Cambria Math"/>
                </w:rPr>
                <m:t>)B</m:t>
              </m:r>
            </m:oMath>
            <w:proofErr w:type="gramEnd"/>
            <w:r w:rsidRPr="00354F06">
              <w:tab/>
            </w:r>
            <w:r w:rsidRPr="00354F06">
              <w:tab/>
            </w:r>
            <w:r w:rsidRPr="00354F06">
              <w:tab/>
            </w:r>
            <w:r w:rsidRPr="00354F06">
              <w:tab/>
              <w:t>(5)</w:t>
            </w:r>
          </w:p>
          <w:p w14:paraId="073E14CA" w14:textId="77777777" w:rsidR="005F2ABE" w:rsidRPr="00354F06" w:rsidRDefault="005F2ABE" w:rsidP="00056E6D">
            <w:pPr>
              <w:pStyle w:val="Normal1"/>
              <w:spacing w:line="360" w:lineRule="auto"/>
            </w:pPr>
            <w:r w:rsidRPr="00354F06">
              <w:rPr>
                <w:i/>
              </w:rPr>
              <w:t>E</w:t>
            </w:r>
            <w:r w:rsidRPr="00354F06">
              <w:tab/>
              <w:t>extracellular enzymes</w:t>
            </w:r>
            <w:r w:rsidRPr="00354F06">
              <w:tab/>
            </w:r>
            <w:r w:rsidRPr="00354F06">
              <w:tab/>
            </w:r>
            <w:r w:rsidRPr="00354F06">
              <w:tab/>
            </w: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E</m:t>
                  </m:r>
                </m:sub>
              </m:sSub>
              <m:r>
                <w:rPr>
                  <w:rFonts w:ascii="Cambria Math" w:hAnsi="Cambria Math"/>
                </w:rPr>
                <m:t>B-</m:t>
              </m:r>
              <m:sSub>
                <m:sSubPr>
                  <m:ctrlPr>
                    <w:rPr>
                      <w:rFonts w:ascii="Cambria Math" w:hAnsi="Cambria Math"/>
                      <w:i/>
                    </w:rPr>
                  </m:ctrlPr>
                </m:sSubPr>
                <m:e>
                  <m:r>
                    <w:rPr>
                      <w:rFonts w:ascii="Cambria Math" w:hAnsi="Cambria Math"/>
                    </w:rPr>
                    <m:t>γ</m:t>
                  </m:r>
                </m:e>
                <m:sub>
                  <m:r>
                    <m:rPr>
                      <m:sty m:val="p"/>
                    </m:rPr>
                    <w:rPr>
                      <w:rFonts w:ascii="Cambria Math" w:hAnsi="Cambria Math"/>
                    </w:rPr>
                    <m:t>E</m:t>
                  </m:r>
                </m:sub>
              </m:sSub>
              <m:r>
                <w:rPr>
                  <w:rFonts w:ascii="Cambria Math" w:hAnsi="Cambria Math"/>
                </w:rPr>
                <m:t>E</m:t>
              </m:r>
            </m:oMath>
            <w:r w:rsidRPr="00354F06">
              <w:tab/>
            </w:r>
            <w:r w:rsidRPr="00354F06">
              <w:tab/>
            </w:r>
            <w:r w:rsidRPr="00354F06">
              <w:tab/>
            </w:r>
            <w:r w:rsidRPr="00354F06">
              <w:tab/>
              <w:t>(6)</w:t>
            </w:r>
          </w:p>
          <w:p w14:paraId="73B04AA4" w14:textId="77777777" w:rsidR="005F2ABE" w:rsidRPr="00354F06" w:rsidRDefault="005F2ABE" w:rsidP="00056E6D">
            <w:pPr>
              <w:pStyle w:val="Normal1"/>
              <w:spacing w:line="360" w:lineRule="auto"/>
            </w:pPr>
            <w:r w:rsidRPr="00354F06">
              <w:rPr>
                <w:i/>
              </w:rPr>
              <w:t>E</w:t>
            </w:r>
            <w:r w:rsidRPr="00354F06">
              <w:rPr>
                <w:vertAlign w:val="subscript"/>
              </w:rPr>
              <w:t>ads</w:t>
            </w:r>
            <w:r w:rsidRPr="00354F06">
              <w:tab/>
              <w:t>adsorbed extracellular enzymes</w:t>
            </w:r>
            <w:r w:rsidRPr="00354F06">
              <w:tab/>
            </w: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m:rPr>
                          <m:sty m:val="p"/>
                        </m:rPr>
                        <w:rPr>
                          <w:rFonts w:ascii="Cambria Math" w:hAnsi="Cambria Math"/>
                        </w:rPr>
                        <m:t>ads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Eads</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Eads</m:t>
                  </m:r>
                </m:sub>
              </m:sSub>
              <m:r>
                <w:rPr>
                  <w:rFonts w:ascii="Cambria Math" w:hAnsi="Cambria Math"/>
                </w:rPr>
                <m:t>E</m:t>
              </m:r>
            </m:oMath>
            <w:r w:rsidRPr="00354F06">
              <w:tab/>
            </w:r>
            <w:r w:rsidRPr="00354F06">
              <w:tab/>
            </w:r>
            <w:r w:rsidRPr="00354F06">
              <w:tab/>
              <w:t>(7)</w:t>
            </w:r>
          </w:p>
          <w:p w14:paraId="4D2C7DCC" w14:textId="77777777" w:rsidR="005F2ABE" w:rsidRPr="00354F06" w:rsidRDefault="005F2ABE" w:rsidP="00056E6D">
            <w:pPr>
              <w:pStyle w:val="Normal1"/>
              <w:spacing w:line="276" w:lineRule="auto"/>
            </w:pPr>
            <w:proofErr w:type="gramStart"/>
            <w:r w:rsidRPr="00354F06">
              <w:t>where</w:t>
            </w:r>
            <w:proofErr w:type="gramEnd"/>
            <w:r w:rsidRPr="00354F06">
              <w:t>:</w:t>
            </w:r>
          </w:p>
          <w:p w14:paraId="3EE2DDA4" w14:textId="77777777" w:rsidR="005F2ABE" w:rsidRPr="00354F06" w:rsidRDefault="005F2ABE" w:rsidP="00056E6D">
            <w:pPr>
              <w:pStyle w:val="Normal1"/>
              <w:spacing w:line="276" w:lineRule="auto"/>
            </w:pPr>
            <w:r w:rsidRPr="00354F06">
              <w:rPr>
                <w:i/>
              </w:rPr>
              <w:t>I</w:t>
            </w:r>
            <w:r w:rsidRPr="00354F06">
              <w:rPr>
                <w:vertAlign w:val="subscript"/>
              </w:rPr>
              <w:t>S</w:t>
            </w:r>
            <w:r w:rsidRPr="00354F06">
              <w:tab/>
              <w:t>polymeric input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205DB0F3" w14:textId="77777777" w:rsidR="005F2ABE" w:rsidRPr="00354F06" w:rsidRDefault="005F2ABE" w:rsidP="00056E6D">
            <w:pPr>
              <w:pStyle w:val="Normal1"/>
              <w:spacing w:line="276" w:lineRule="auto"/>
            </w:pPr>
            <w:r w:rsidRPr="00354F06">
              <w:rPr>
                <w:i/>
              </w:rPr>
              <w:t>I</w:t>
            </w:r>
            <w:r w:rsidRPr="00354F06">
              <w:rPr>
                <w:vertAlign w:val="subscript"/>
              </w:rPr>
              <w:t>D</w:t>
            </w:r>
            <w:r w:rsidRPr="00354F06">
              <w:tab/>
              <w:t>monomeric input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455A21FC" w14:textId="77777777" w:rsidR="005F2ABE" w:rsidRPr="00354F06" w:rsidRDefault="005F2ABE" w:rsidP="00056E6D">
            <w:pPr>
              <w:pStyle w:val="Normal1"/>
              <w:spacing w:line="276" w:lineRule="auto"/>
            </w:pPr>
            <w:r w:rsidRPr="00354F06">
              <w:rPr>
                <w:i/>
              </w:rPr>
              <w:t>F</w:t>
            </w:r>
            <w:r w:rsidRPr="00354F06">
              <w:rPr>
                <w:vertAlign w:val="subscript"/>
              </w:rPr>
              <w:t>S</w:t>
            </w:r>
            <w:r w:rsidRPr="00354F06">
              <w:t xml:space="preserve"> </w:t>
            </w:r>
            <w:r w:rsidRPr="00354F06">
              <w:tab/>
              <w:t xml:space="preserve">polymeric </w:t>
            </w:r>
            <w:proofErr w:type="spellStart"/>
            <w:r w:rsidRPr="00354F06">
              <w:t>depolymerization</w:t>
            </w:r>
            <w:proofErr w:type="spellEnd"/>
            <w:r w:rsidRPr="00354F06">
              <w:t xml:space="preserve">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2DD693DE" w14:textId="77777777" w:rsidR="005F2ABE" w:rsidRPr="00354F06" w:rsidRDefault="005F2ABE" w:rsidP="00056E6D">
            <w:pPr>
              <w:pStyle w:val="Normal1"/>
              <w:spacing w:line="276" w:lineRule="auto"/>
            </w:pPr>
            <w:r w:rsidRPr="00354F06">
              <w:rPr>
                <w:i/>
              </w:rPr>
              <w:t>F</w:t>
            </w:r>
            <w:r w:rsidRPr="00354F06">
              <w:rPr>
                <w:vertAlign w:val="subscript"/>
              </w:rPr>
              <w:t>D</w:t>
            </w:r>
            <w:r w:rsidRPr="00354F06">
              <w:rPr>
                <w:vertAlign w:val="subscript"/>
              </w:rPr>
              <w:tab/>
            </w:r>
            <w:r w:rsidRPr="00354F06">
              <w:t>monomeric uptake flux</w:t>
            </w:r>
            <w:r>
              <w:t xml:space="preserve"> </w:t>
            </w:r>
            <w:r w:rsidRPr="0015678F">
              <w:t xml:space="preserve">(g C </w:t>
            </w:r>
            <w:r w:rsidRPr="0015678F">
              <w:rPr>
                <w:bCs/>
              </w:rPr>
              <w:t>m</w:t>
            </w:r>
            <w:r w:rsidRPr="0015678F">
              <w:rPr>
                <w:bCs/>
                <w:vertAlign w:val="superscript"/>
              </w:rPr>
              <w:t>-</w:t>
            </w:r>
            <w:r>
              <w:rPr>
                <w:bCs/>
                <w:vertAlign w:val="superscript"/>
              </w:rPr>
              <w:t>3</w:t>
            </w:r>
            <w:r w:rsidRPr="0015678F">
              <w:t xml:space="preserve"> </w:t>
            </w:r>
            <w:r>
              <w:t>d</w:t>
            </w:r>
            <w:r w:rsidRPr="0015678F">
              <w:rPr>
                <w:vertAlign w:val="superscript"/>
              </w:rPr>
              <w:t>-1</w:t>
            </w:r>
            <w:r w:rsidRPr="0015678F">
              <w:t>)</w:t>
            </w:r>
          </w:p>
          <w:p w14:paraId="1BF384E4" w14:textId="77777777" w:rsidR="005F2ABE" w:rsidRPr="00354F06" w:rsidRDefault="005F2ABE" w:rsidP="00056E6D">
            <w:pPr>
              <w:pStyle w:val="Normal1"/>
              <w:spacing w:line="276" w:lineRule="auto"/>
            </w:pPr>
            <w:proofErr w:type="spellStart"/>
            <w:r w:rsidRPr="00354F06">
              <w:rPr>
                <w:i/>
              </w:rPr>
              <w:t>F</w:t>
            </w:r>
            <w:r w:rsidRPr="00354F06">
              <w:rPr>
                <w:vertAlign w:val="subscript"/>
              </w:rPr>
              <w:t>Dads</w:t>
            </w:r>
            <w:proofErr w:type="spellEnd"/>
            <w:r w:rsidRPr="00354F06">
              <w:rPr>
                <w:vertAlign w:val="subscript"/>
              </w:rPr>
              <w:tab/>
            </w:r>
            <w:r w:rsidRPr="00354F06">
              <w:t>adsorption flux of monomers</w:t>
            </w:r>
            <w:r>
              <w:t xml:space="preserve"> </w:t>
            </w:r>
            <w:r w:rsidRPr="0015678F">
              <w:t xml:space="preserve">(g C </w:t>
            </w:r>
            <w:r w:rsidRPr="0015678F">
              <w:rPr>
                <w:bCs/>
              </w:rPr>
              <w:t>m</w:t>
            </w:r>
            <w:r w:rsidRPr="0015678F">
              <w:rPr>
                <w:bCs/>
                <w:vertAlign w:val="superscript"/>
              </w:rPr>
              <w:t>-2</w:t>
            </w:r>
            <w:r w:rsidRPr="0015678F">
              <w:t xml:space="preserve"> </w:t>
            </w:r>
            <w:r>
              <w:t>d</w:t>
            </w:r>
            <w:r w:rsidRPr="0015678F">
              <w:rPr>
                <w:vertAlign w:val="superscript"/>
              </w:rPr>
              <w:t>-1</w:t>
            </w:r>
            <w:r w:rsidRPr="0015678F">
              <w:t>)</w:t>
            </w:r>
          </w:p>
          <w:p w14:paraId="683DDF1D" w14:textId="77777777" w:rsidR="005F2ABE" w:rsidRPr="00354F06" w:rsidRDefault="005F2ABE" w:rsidP="00056E6D">
            <w:pPr>
              <w:pStyle w:val="Normal1"/>
              <w:spacing w:line="276" w:lineRule="auto"/>
            </w:pPr>
            <w:proofErr w:type="spellStart"/>
            <w:r w:rsidRPr="00354F06">
              <w:rPr>
                <w:i/>
              </w:rPr>
              <w:t>F</w:t>
            </w:r>
            <w:r w:rsidRPr="00354F06">
              <w:rPr>
                <w:vertAlign w:val="subscript"/>
              </w:rPr>
              <w:t>Eads</w:t>
            </w:r>
            <w:proofErr w:type="spellEnd"/>
            <w:r w:rsidRPr="00354F06">
              <w:rPr>
                <w:vertAlign w:val="subscript"/>
              </w:rPr>
              <w:tab/>
            </w:r>
            <w:r w:rsidRPr="00354F06">
              <w:t>adsorption flux of enzymes</w:t>
            </w:r>
            <w:r>
              <w:t xml:space="preserve"> </w:t>
            </w:r>
            <w:r w:rsidRPr="0015678F">
              <w:t xml:space="preserve">(g C </w:t>
            </w:r>
            <w:r w:rsidRPr="0015678F">
              <w:rPr>
                <w:bCs/>
              </w:rPr>
              <w:t>m</w:t>
            </w:r>
            <w:r w:rsidRPr="0015678F">
              <w:rPr>
                <w:bCs/>
                <w:vertAlign w:val="superscript"/>
              </w:rPr>
              <w:t>-2</w:t>
            </w:r>
            <w:r w:rsidRPr="0015678F">
              <w:t xml:space="preserve"> </w:t>
            </w:r>
            <w:r>
              <w:t>d</w:t>
            </w:r>
            <w:r w:rsidRPr="0015678F">
              <w:rPr>
                <w:vertAlign w:val="superscript"/>
              </w:rPr>
              <w:t>-1</w:t>
            </w:r>
            <w:r w:rsidRPr="0015678F">
              <w:t>)</w:t>
            </w:r>
          </w:p>
          <w:p w14:paraId="28A555E5" w14:textId="77777777" w:rsidR="005F2ABE" w:rsidRPr="00354F06" w:rsidRDefault="005F2ABE" w:rsidP="00056E6D">
            <w:pPr>
              <w:pStyle w:val="Normal1"/>
              <w:spacing w:line="276" w:lineRule="auto"/>
            </w:pPr>
            <w:r w:rsidRPr="00354F06">
              <w:rPr>
                <w:i/>
              </w:rPr>
              <w:t>Y</w:t>
            </w:r>
            <w:r w:rsidRPr="00354F06">
              <w:rPr>
                <w:vertAlign w:val="subscript"/>
              </w:rPr>
              <w:t>X</w:t>
            </w:r>
            <w:r w:rsidRPr="00354F06">
              <w:t xml:space="preserve"> </w:t>
            </w:r>
            <w:r w:rsidRPr="00354F06">
              <w:tab/>
              <w:t>yield coefficient for reserve biomass</w:t>
            </w:r>
            <w:r>
              <w:t xml:space="preserve"> (</w:t>
            </w:r>
            <w:proofErr w:type="spellStart"/>
            <w:r>
              <w:t>unitless</w:t>
            </w:r>
            <w:proofErr w:type="spellEnd"/>
            <w:r>
              <w:t>)</w:t>
            </w:r>
          </w:p>
          <w:p w14:paraId="69DCFD6B" w14:textId="77777777" w:rsidR="005F2ABE" w:rsidRPr="00354F06" w:rsidRDefault="005F2ABE" w:rsidP="00056E6D">
            <w:pPr>
              <w:pStyle w:val="Normal1"/>
              <w:spacing w:line="276" w:lineRule="auto"/>
            </w:pPr>
            <w:proofErr w:type="spellStart"/>
            <w:proofErr w:type="gramStart"/>
            <w:r w:rsidRPr="00354F06">
              <w:rPr>
                <w:i/>
              </w:rPr>
              <w:t>f</w:t>
            </w:r>
            <w:r w:rsidRPr="00354F06">
              <w:rPr>
                <w:vertAlign w:val="subscript"/>
              </w:rPr>
              <w:t>E</w:t>
            </w:r>
            <w:proofErr w:type="spellEnd"/>
            <w:proofErr w:type="gramEnd"/>
            <w:r w:rsidRPr="00354F06">
              <w:tab/>
              <w:t>fraction of decayed extracellular enzymes contributing to the polymer pool</w:t>
            </w:r>
            <w:r>
              <w:t xml:space="preserve"> (</w:t>
            </w:r>
            <w:proofErr w:type="spellStart"/>
            <w:r>
              <w:t>unitless</w:t>
            </w:r>
            <w:proofErr w:type="spellEnd"/>
            <w:r>
              <w:t>)</w:t>
            </w:r>
          </w:p>
          <w:p w14:paraId="5DF2D9CC" w14:textId="77777777" w:rsidR="005F2ABE" w:rsidRPr="00354F06" w:rsidRDefault="005F2ABE" w:rsidP="00056E6D">
            <w:pPr>
              <w:pStyle w:val="Normal1"/>
              <w:spacing w:line="276" w:lineRule="auto"/>
            </w:pPr>
            <m:oMath>
              <m:r>
                <w:rPr>
                  <w:rFonts w:ascii="Cambria Math" w:hAnsi="Cambria Math"/>
                </w:rPr>
                <m:t>γ</m:t>
              </m:r>
            </m:oMath>
            <w:r w:rsidRPr="00354F06">
              <w:rPr>
                <w:vertAlign w:val="subscript"/>
              </w:rPr>
              <w:t>B1</w:t>
            </w:r>
            <w:r w:rsidRPr="00354F06">
              <w:tab/>
              <w:t>microbial mortality rate</w:t>
            </w:r>
            <w:r>
              <w:t xml:space="preserve"> (d</w:t>
            </w:r>
            <w:r w:rsidRPr="0015678F">
              <w:rPr>
                <w:vertAlign w:val="superscript"/>
              </w:rPr>
              <w:t>-1</w:t>
            </w:r>
            <w:r w:rsidRPr="0015678F">
              <w:t>)</w:t>
            </w:r>
          </w:p>
          <w:p w14:paraId="489A3E7A" w14:textId="77777777" w:rsidR="005F2ABE" w:rsidRPr="00354F06" w:rsidRDefault="005F2ABE" w:rsidP="00056E6D">
            <w:pPr>
              <w:pStyle w:val="Normal1"/>
              <w:spacing w:line="276" w:lineRule="auto"/>
            </w:pPr>
            <m:oMath>
              <m:r>
                <w:rPr>
                  <w:rFonts w:ascii="Cambria Math" w:hAnsi="Cambria Math"/>
                </w:rPr>
                <m:t>γ</m:t>
              </m:r>
            </m:oMath>
            <w:r w:rsidRPr="00354F06">
              <w:rPr>
                <w:vertAlign w:val="subscript"/>
              </w:rPr>
              <w:t>E</w:t>
            </w:r>
            <w:r w:rsidRPr="00354F06">
              <w:rPr>
                <w:vertAlign w:val="subscript"/>
              </w:rPr>
              <w:tab/>
            </w:r>
            <w:r w:rsidRPr="00354F06">
              <w:t>enzyme turnover rate</w:t>
            </w:r>
            <w:r>
              <w:t xml:space="preserve"> (d</w:t>
            </w:r>
            <w:r w:rsidRPr="0015678F">
              <w:rPr>
                <w:vertAlign w:val="superscript"/>
              </w:rPr>
              <w:t>-1</w:t>
            </w:r>
            <w:r w:rsidRPr="0015678F">
              <w:t>)</w:t>
            </w:r>
          </w:p>
          <w:p w14:paraId="605BA037" w14:textId="77777777" w:rsidR="005F2ABE" w:rsidRPr="00354F06" w:rsidRDefault="005F2ABE" w:rsidP="00056E6D">
            <w:pPr>
              <w:pStyle w:val="Normal1"/>
              <w:spacing w:line="276" w:lineRule="auto"/>
            </w:pPr>
            <m:oMath>
              <m:r>
                <w:rPr>
                  <w:rFonts w:ascii="Cambria Math" w:hAnsi="Cambria Math"/>
                </w:rPr>
                <m:t>γ</m:t>
              </m:r>
            </m:oMath>
            <w:r w:rsidRPr="00354F06">
              <w:rPr>
                <w:vertAlign w:val="subscript"/>
              </w:rPr>
              <w:t>Dads</w:t>
            </w:r>
            <w:r w:rsidRPr="00354F06">
              <w:rPr>
                <w:vertAlign w:val="subscript"/>
              </w:rPr>
              <w:tab/>
            </w:r>
            <w:r w:rsidRPr="00354F06">
              <w:t>turnover rate of adsorbed monomers</w:t>
            </w:r>
            <w:r>
              <w:t xml:space="preserve"> (d</w:t>
            </w:r>
            <w:r w:rsidRPr="0015678F">
              <w:rPr>
                <w:vertAlign w:val="superscript"/>
              </w:rPr>
              <w:t>-1</w:t>
            </w:r>
            <w:r w:rsidRPr="0015678F">
              <w:t>)</w:t>
            </w:r>
          </w:p>
          <w:p w14:paraId="361E4C47" w14:textId="77777777" w:rsidR="005F2ABE" w:rsidRPr="00354F06" w:rsidRDefault="005F2ABE" w:rsidP="00056E6D">
            <w:pPr>
              <w:pStyle w:val="Normal1"/>
              <w:spacing w:line="276" w:lineRule="auto"/>
            </w:pPr>
            <m:oMath>
              <m:r>
                <w:rPr>
                  <w:rFonts w:ascii="Cambria Math" w:hAnsi="Cambria Math"/>
                </w:rPr>
                <w:lastRenderedPageBreak/>
                <m:t>γ</m:t>
              </m:r>
            </m:oMath>
            <w:r w:rsidRPr="00354F06">
              <w:rPr>
                <w:vertAlign w:val="subscript"/>
              </w:rPr>
              <w:t>Eads</w:t>
            </w:r>
            <w:r w:rsidRPr="00354F06">
              <w:rPr>
                <w:vertAlign w:val="subscript"/>
              </w:rPr>
              <w:tab/>
            </w:r>
            <w:r w:rsidRPr="00354F06">
              <w:t>turnover rate of adsorbed enzymes</w:t>
            </w:r>
            <w:r>
              <w:t xml:space="preserve"> (d</w:t>
            </w:r>
            <w:r w:rsidRPr="0015678F">
              <w:rPr>
                <w:vertAlign w:val="superscript"/>
              </w:rPr>
              <w:t>-1</w:t>
            </w:r>
            <w:r w:rsidRPr="0015678F">
              <w:t>)</w:t>
            </w:r>
          </w:p>
          <w:p w14:paraId="436101A8" w14:textId="77777777" w:rsidR="005F2ABE" w:rsidRPr="00354F06" w:rsidRDefault="005F2ABE" w:rsidP="00056E6D">
            <w:pPr>
              <w:pStyle w:val="Normal1"/>
              <w:spacing w:line="276" w:lineRule="auto"/>
            </w:pPr>
            <w:r w:rsidRPr="00354F06">
              <w:rPr>
                <w:i/>
              </w:rPr>
              <w:t></w:t>
            </w:r>
            <w:r w:rsidRPr="00354F06">
              <w:t xml:space="preserve"> </w:t>
            </w:r>
            <w:r w:rsidRPr="00354F06">
              <w:tab/>
              <w:t>metabolic turnover rate</w:t>
            </w:r>
            <w:r>
              <w:t xml:space="preserve"> (d</w:t>
            </w:r>
            <w:r w:rsidRPr="0015678F">
              <w:rPr>
                <w:vertAlign w:val="superscript"/>
              </w:rPr>
              <w:t>-1</w:t>
            </w:r>
            <w:r w:rsidRPr="0015678F">
              <w:t>)</w:t>
            </w:r>
          </w:p>
          <w:p w14:paraId="7B8956E8" w14:textId="77777777" w:rsidR="005F2ABE" w:rsidRPr="00354F06" w:rsidRDefault="005F2ABE" w:rsidP="00056E6D">
            <w:pPr>
              <w:pStyle w:val="Normal1"/>
              <w:spacing w:line="276" w:lineRule="auto"/>
            </w:pPr>
            <w:proofErr w:type="gramStart"/>
            <w:r w:rsidRPr="00354F06">
              <w:rPr>
                <w:i/>
              </w:rPr>
              <w:t>g</w:t>
            </w:r>
            <w:proofErr w:type="gramEnd"/>
            <w:r w:rsidRPr="00354F06">
              <w:t xml:space="preserve"> </w:t>
            </w:r>
            <w:r w:rsidRPr="00354F06">
              <w:tab/>
              <w:t>growth rate</w:t>
            </w:r>
            <w:r>
              <w:t xml:space="preserve"> (d</w:t>
            </w:r>
            <w:r w:rsidRPr="0015678F">
              <w:rPr>
                <w:vertAlign w:val="superscript"/>
              </w:rPr>
              <w:t>-1</w:t>
            </w:r>
            <w:r w:rsidRPr="0015678F">
              <w:t>)</w:t>
            </w:r>
          </w:p>
          <w:p w14:paraId="5ED7EA0E" w14:textId="77777777" w:rsidR="005F2ABE" w:rsidRPr="00354F06" w:rsidRDefault="005F2ABE" w:rsidP="00056E6D">
            <w:pPr>
              <w:pStyle w:val="Normal1"/>
              <w:spacing w:line="276" w:lineRule="auto"/>
              <w:rPr>
                <w:u w:val="single"/>
              </w:rPr>
            </w:pPr>
            <w:proofErr w:type="spellStart"/>
            <w:proofErr w:type="gramStart"/>
            <w:r w:rsidRPr="00354F06">
              <w:rPr>
                <w:i/>
              </w:rPr>
              <w:t>p</w:t>
            </w:r>
            <w:r w:rsidRPr="00354F06">
              <w:rPr>
                <w:vertAlign w:val="subscript"/>
              </w:rPr>
              <w:t>E</w:t>
            </w:r>
            <w:proofErr w:type="spellEnd"/>
            <w:proofErr w:type="gramEnd"/>
            <w:r w:rsidRPr="00354F06">
              <w:t xml:space="preserve"> </w:t>
            </w:r>
            <w:r w:rsidRPr="00354F06">
              <w:tab/>
              <w:t>enzyme production rate</w:t>
            </w:r>
            <w:r>
              <w:t xml:space="preserve"> (d</w:t>
            </w:r>
            <w:r w:rsidRPr="0015678F">
              <w:rPr>
                <w:vertAlign w:val="superscript"/>
              </w:rPr>
              <w:t>-1</w:t>
            </w:r>
            <w:r w:rsidRPr="0015678F">
              <w:t>)</w:t>
            </w:r>
          </w:p>
        </w:tc>
      </w:tr>
    </w:tbl>
    <w:p w14:paraId="5EC8011C" w14:textId="77777777" w:rsidR="005F2ABE" w:rsidRPr="005F2ABE" w:rsidRDefault="005F2ABE" w:rsidP="005F2ABE">
      <w:pPr>
        <w:pStyle w:val="Normal1"/>
      </w:pPr>
    </w:p>
    <w:p w14:paraId="1DEBC193" w14:textId="77777777" w:rsidR="004C4D69" w:rsidRPr="00354F06" w:rsidRDefault="004C4D69" w:rsidP="004C4D69">
      <w:pPr>
        <w:pStyle w:val="Normal10"/>
        <w:ind w:firstLine="720"/>
      </w:pPr>
      <w:r w:rsidRPr="00354F06">
        <w:t xml:space="preserve">The </w:t>
      </w:r>
      <w:proofErr w:type="spellStart"/>
      <w:r>
        <w:t>ReSOM</w:t>
      </w:r>
      <w:proofErr w:type="spellEnd"/>
      <w:r>
        <w:t xml:space="preserve"> model computes</w:t>
      </w:r>
      <w:r w:rsidRPr="00354F06">
        <w:t xml:space="preserve"> </w:t>
      </w:r>
      <w:proofErr w:type="spellStart"/>
      <w:r w:rsidRPr="00354F06">
        <w:t>depolymerization</w:t>
      </w:r>
      <w:proofErr w:type="spellEnd"/>
      <w:r w:rsidRPr="00354F06">
        <w:t xml:space="preserve"> of polymers, sorption of monomers and enzymes, and uptake of monomers</w:t>
      </w:r>
      <w:r>
        <w:t xml:space="preserve"> (i.e., microbial assimilation)</w:t>
      </w:r>
      <w:r w:rsidRPr="00354F06">
        <w:t xml:space="preserve"> using Equilibrium Chemistry Approximation (ECA) kinetics, a generalization of </w:t>
      </w:r>
      <w:proofErr w:type="spellStart"/>
      <w:r w:rsidRPr="00354F06">
        <w:t>Michaelis-Menten</w:t>
      </w:r>
      <w:proofErr w:type="spellEnd"/>
      <w:r w:rsidRPr="00354F06">
        <w:t xml:space="preserve"> </w:t>
      </w:r>
      <w:r>
        <w:t xml:space="preserve">(MM) </w:t>
      </w:r>
      <w:r w:rsidRPr="00354F06">
        <w:t>kinetics</w:t>
      </w:r>
      <w:r w:rsidRPr="001F0E0A">
        <w:t xml:space="preserve"> </w:t>
      </w:r>
      <w:r>
        <w:fldChar w:fldCharType="begin" w:fldLock="1"/>
      </w:r>
      <w:r>
        <w:instrText>ADDIN CSL_CITATION { "citationItems" : [ { "id" : "ITEM-1", "itemData" : { "DOI" : "10.5194/bg-10-8329-2013", "ISBN" : "1083292013", "ISSN" : "17264170", "author" : [ { "dropping-particle" : "", "family" : "Tang", "given" : "J. Y.", "non-dropping-particle" : "", "parse-names" : false, "suffix" : "" }, { "dropping-particle" : "", "family" : "Riley", "given" : "W. J.", "non-dropping-particle" : "", "parse-names" : false, "suffix" : "" } ], "container-title" : "Biogeosciences", "id" : "ITEM-1", "issue" : "12", "issued" : { "date-parts" : [ [ "2013" ] ] }, "page" : "8329-8351", "title" : "A total quasi-steady-state formulation of substrate uptake kinetics in complex networks and an example application to microbial litter decomposition", "type" : "article-journal", "volume" : "10" }, "uris" : [ "http://www.mendeley.com/documents/?uuid=24e9f47f-e116-45a0-9f21-9fcc9b879c39" ] } ], "mendeley" : { "formattedCitation" : "[&lt;i&gt;Tang and Riley&lt;/i&gt;, 2013]", "plainTextFormattedCitation" : "[Tang and Riley, 2013]", "previouslyFormattedCitation" : "[&lt;i&gt;Tang and Riley&lt;/i&gt;, 2013]" }, "properties" : { "noteIndex" : 0 }, "schema" : "https://github.com/citation-style-language/schema/raw/master/csl-citation.json" }</w:instrText>
      </w:r>
      <w:r>
        <w:fldChar w:fldCharType="separate"/>
      </w:r>
      <w:r w:rsidRPr="001F0E0A">
        <w:rPr>
          <w:noProof/>
        </w:rPr>
        <w:t>[</w:t>
      </w:r>
      <w:r w:rsidRPr="001F0E0A">
        <w:rPr>
          <w:i/>
          <w:noProof/>
        </w:rPr>
        <w:t>Tang and Riley</w:t>
      </w:r>
      <w:r w:rsidRPr="001F0E0A">
        <w:rPr>
          <w:noProof/>
        </w:rPr>
        <w:t>, 2013]</w:t>
      </w:r>
      <w:r>
        <w:fldChar w:fldCharType="end"/>
      </w:r>
      <w:r>
        <w:t xml:space="preserve">. ECA is more accurate than MM kinetics in approximating the law of mass action kinetics, which underlies both approaches </w:t>
      </w:r>
      <w:r>
        <w:fldChar w:fldCharType="begin" w:fldLock="1"/>
      </w:r>
      <w:r>
        <w:instrText>ADDIN CSL_CITATION { "citationItems" : [ { "id" : "ITEM-1", "itemData" : { "DOI" : "10.5194/bg-10-8329-2013", "ISBN" : "1083292013", "ISSN" : "17264170", "author" : [ { "dropping-particle" : "", "family" : "Tang", "given" : "J. Y.", "non-dropping-particle" : "", "parse-names" : false, "suffix" : "" }, { "dropping-particle" : "", "family" : "Riley", "given" : "W. J.", "non-dropping-particle" : "", "parse-names" : false, "suffix" : "" } ], "container-title" : "Biogeosciences", "id" : "ITEM-1", "issue" : "12", "issued" : { "date-parts" : [ [ "2013" ] ] }, "page" : "8329-8351", "title" : "A total quasi-steady-state formulation of substrate uptake kinetics in complex networks and an example application to microbial litter decomposition", "type" : "article-journal", "volume" : "10" }, "uris" : [ "http://www.mendeley.com/documents/?uuid=24e9f47f-e116-45a0-9f21-9fcc9b879c39" ] }, { "id" : "ITEM-2", "itemData" : { "DOI" : "10.5194/gmd-8-3823-2015", "author" : [ { "dropping-particle" : "", "family" : "Tang", "given" : "J Y", "non-dropping-particle" : "", "parse-names" : false, "suffix" : "" } ], "container-title" : "Geoscientific Model Development", "id" : "ITEM-2", "issued" : { "date-parts" : [ [ "2015" ] ] }, "page" : "3823-3835", "title" : "On the relationships between the Michaelis \u2013 Menten kinetics , reverse Michaelis \u2013 Menten kinetics , equilibrium chemistry approximation kinetics , and quadratic kinetics", "type" : "article-journal", "volume" : "8" }, "uris" : [ "http://www.mendeley.com/documents/?uuid=dd8aba53-e21b-4715-aca5-c9e9c77dc2d1" ] }, { "id" : "ITEM-3", "itemData" : { "author" : [ { "dropping-particle" : "", "family" : "Michaelis", "given" : "Leonor", "non-dropping-particle" : "", "parse-names" : false, "suffix" : "" }, { "dropping-particle" : "", "family" : "Menten", "given" : "Maude L", "non-dropping-particle" : "", "parse-names" : false, "suffix" : "" } ], "container-title" : "Biochem. Z", "id" : "ITEM-3", "issued" : { "date-parts" : [ [ "1913" ] ] }, "page" : "333-369", "title" : "The kinetics of the inversion effect", "type" : "article-journal", "volume" : "49" }, "uris" : [ "http://www.mendeley.com/documents/?uuid=fd9b0f0e-19fd-4f15-807d-c96cdbef1590" ] } ], "mendeley" : { "formattedCitation" : "[&lt;i&gt;Michaelis and Menten&lt;/i&gt;, 1913; &lt;i&gt;Tang and Riley&lt;/i&gt;, 2013; &lt;i&gt;Tang&lt;/i&gt;, 2015]", "plainTextFormattedCitation" : "[Michaelis and Menten, 1913; Tang and Riley, 2013; Tang, 2015]", "previouslyFormattedCitation" : "[&lt;i&gt;Michaelis and Menten&lt;/i&gt;, 1913; &lt;i&gt;Tang and Riley&lt;/i&gt;, 2013; &lt;i&gt;Tang&lt;/i&gt;, 2015]" }, "properties" : { "noteIndex" : 0 }, "schema" : "https://github.com/citation-style-language/schema/raw/master/csl-citation.json" }</w:instrText>
      </w:r>
      <w:r>
        <w:fldChar w:fldCharType="separate"/>
      </w:r>
      <w:r w:rsidRPr="005503AD">
        <w:rPr>
          <w:noProof/>
        </w:rPr>
        <w:t>[</w:t>
      </w:r>
      <w:r w:rsidRPr="005503AD">
        <w:rPr>
          <w:i/>
          <w:noProof/>
        </w:rPr>
        <w:t>Michaelis and Menten</w:t>
      </w:r>
      <w:r w:rsidRPr="005503AD">
        <w:rPr>
          <w:noProof/>
        </w:rPr>
        <w:t xml:space="preserve">, 1913; </w:t>
      </w:r>
      <w:r w:rsidRPr="005503AD">
        <w:rPr>
          <w:i/>
          <w:noProof/>
        </w:rPr>
        <w:t>Tang and Riley</w:t>
      </w:r>
      <w:r w:rsidRPr="005503AD">
        <w:rPr>
          <w:noProof/>
        </w:rPr>
        <w:t xml:space="preserve">, 2013; </w:t>
      </w:r>
      <w:r w:rsidRPr="005503AD">
        <w:rPr>
          <w:i/>
          <w:noProof/>
        </w:rPr>
        <w:t>Tang</w:t>
      </w:r>
      <w:r w:rsidRPr="005503AD">
        <w:rPr>
          <w:noProof/>
        </w:rPr>
        <w:t>, 2015]</w:t>
      </w:r>
      <w:r>
        <w:fldChar w:fldCharType="end"/>
      </w:r>
      <w:r>
        <w:t>.</w:t>
      </w:r>
      <w:r w:rsidRPr="00354F06">
        <w:t xml:space="preserve"> ECA kinetics represents decomposition and </w:t>
      </w:r>
      <w:r>
        <w:t xml:space="preserve">substrate </w:t>
      </w:r>
      <w:r w:rsidRPr="00354F06">
        <w:t>uptake as a competition between minerals and SOC for enzymes, and minerals and microbes for low molecular weight C, respectively. Two advantages of the ECA approach are the ability to (</w:t>
      </w:r>
      <w:proofErr w:type="spellStart"/>
      <w:r w:rsidRPr="00354F06">
        <w:t>i</w:t>
      </w:r>
      <w:proofErr w:type="spellEnd"/>
      <w:r w:rsidRPr="00354F06">
        <w:t>) include distinct temperature-dependent effects on mineral sorption and microbial processes (</w:t>
      </w:r>
      <w:r>
        <w:t>i</w:t>
      </w:r>
      <w:r w:rsidRPr="00354F06">
        <w:t>.</w:t>
      </w:r>
      <w:r>
        <w:t>e</w:t>
      </w:r>
      <w:r w:rsidRPr="00354F06">
        <w:t>., decomposition, uptake,</w:t>
      </w:r>
      <w:r>
        <w:t xml:space="preserve"> and</w:t>
      </w:r>
      <w:r w:rsidRPr="00354F06">
        <w:t xml:space="preserve"> maintenance) based on well-established kinetic theory and (ii) represent the multi-consumer, multi-substrate competitive environment in a computationally efficient manner. Thus, </w:t>
      </w:r>
      <w:proofErr w:type="spellStart"/>
      <w:r w:rsidRPr="00354F06">
        <w:t>depolymerization</w:t>
      </w:r>
      <w:proofErr w:type="spellEnd"/>
      <w:r w:rsidRPr="00354F06">
        <w:t xml:space="preserve"> (</w:t>
      </w:r>
      <w:r w:rsidRPr="00354F06">
        <w:rPr>
          <w:i/>
        </w:rPr>
        <w:t>F</w:t>
      </w:r>
      <w:r w:rsidRPr="00354F06">
        <w:rPr>
          <w:vertAlign w:val="subscript"/>
        </w:rPr>
        <w:t>S</w:t>
      </w:r>
      <w:r w:rsidRPr="00354F06">
        <w:t>) and uptake (</w:t>
      </w:r>
      <w:r w:rsidRPr="00354F06">
        <w:rPr>
          <w:i/>
        </w:rPr>
        <w:t>F</w:t>
      </w:r>
      <w:r w:rsidRPr="00354F06">
        <w:rPr>
          <w:vertAlign w:val="subscript"/>
        </w:rPr>
        <w:t>C</w:t>
      </w:r>
      <w:r w:rsidRPr="00354F06">
        <w:t>) are defined as</w:t>
      </w:r>
    </w:p>
    <w:p w14:paraId="786DF28D" w14:textId="77777777" w:rsidR="004C4D69" w:rsidRPr="00354F06" w:rsidRDefault="00973456" w:rsidP="004C4D69">
      <w:pPr>
        <w:pStyle w:val="Normal10"/>
        <w:ind w:firstLine="720"/>
        <w:jc w:val="right"/>
      </w:pPr>
      <m:oMath>
        <m:sSub>
          <m:sSubPr>
            <m:ctrlPr>
              <w:rPr>
                <w:rFonts w:ascii="Cambria Math" w:hAnsi="Cambria Math"/>
              </w:rPr>
            </m:ctrlPr>
          </m:sSubPr>
          <m:e>
            <m:r>
              <w:rPr>
                <w:rFonts w:ascii="Cambria Math" w:hAnsi="Cambria Math"/>
              </w:rPr>
              <m:t>F</m:t>
            </m:r>
          </m:e>
          <m:sub>
            <m:r>
              <m:rPr>
                <m:sty m:val="p"/>
              </m:rP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hAnsi="Cambria Math"/>
              </w:rPr>
              <m:t>ES</m:t>
            </m:r>
            <m:sSub>
              <m:sSubPr>
                <m:ctrlPr>
                  <w:rPr>
                    <w:rFonts w:ascii="Cambria Math" w:hAnsi="Cambria Math"/>
                  </w:rPr>
                </m:ctrlPr>
              </m:sSubPr>
              <m:e>
                <m:r>
                  <w:rPr>
                    <w:rFonts w:ascii="Cambria Math" w:hAnsi="Cambria Math"/>
                  </w:rPr>
                  <m:t>V</m:t>
                </m:r>
              </m:e>
              <m:sub>
                <m:r>
                  <m:rPr>
                    <m:sty m:val="p"/>
                  </m:rPr>
                  <w:rPr>
                    <w:rFonts w:ascii="Cambria Math" w:hAnsi="Cambria Math"/>
                  </w:rPr>
                  <m:t>E,max</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ES</m:t>
                </m:r>
              </m:sub>
            </m:sSub>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t>
                    </m:r>
                  </m:e>
                  <m:sub>
                    <m:r>
                      <m:rPr>
                        <m:sty m:val="p"/>
                      </m:rPr>
                      <w:rPr>
                        <w:rFonts w:ascii="Cambria Math" w:hAnsi="Cambria Math"/>
                      </w:rPr>
                      <m:t>ES</m:t>
                    </m:r>
                  </m:sub>
                </m:sSub>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m:rPr>
                        <m:sty m:val="p"/>
                      </m:rPr>
                      <w:rPr>
                        <w:rFonts w:ascii="Cambria Math" w:hAnsi="Cambria Math"/>
                      </w:rPr>
                      <m:t>ES</m:t>
                    </m:r>
                  </m:sub>
                </m:sSub>
              </m:den>
            </m:f>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k</m:t>
                    </m:r>
                  </m:e>
                  <m:sub>
                    <m:r>
                      <m:rPr>
                        <m:sty m:val="p"/>
                      </m:rPr>
                      <w:rPr>
                        <w:rFonts w:ascii="Cambria Math" w:hAnsi="Cambria Math"/>
                      </w:rPr>
                      <m:t>ME</m:t>
                    </m:r>
                  </m:sub>
                </m:sSub>
              </m:den>
            </m:f>
            <m:r>
              <w:rPr>
                <w:rFonts w:ascii="Cambria Math" w:hAnsi="Cambria Math"/>
              </w:rPr>
              <m:t>)</m:t>
            </m:r>
          </m:den>
        </m:f>
      </m:oMath>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t>(8)</w:t>
      </w:r>
    </w:p>
    <w:p w14:paraId="2CFEF65F" w14:textId="77777777" w:rsidR="004C4D69" w:rsidRPr="00354F06" w:rsidRDefault="00973456" w:rsidP="004C4D69">
      <w:pPr>
        <w:pStyle w:val="Normal1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zBD</m:t>
            </m:r>
            <m:sSub>
              <m:sSubPr>
                <m:ctrlPr>
                  <w:rPr>
                    <w:rFonts w:ascii="Cambria Math" w:hAnsi="Cambria Math"/>
                    <w:i/>
                  </w:rPr>
                </m:ctrlPr>
              </m:sSubPr>
              <m:e>
                <m:r>
                  <w:rPr>
                    <w:rFonts w:ascii="Cambria Math" w:hAnsi="Cambria Math"/>
                  </w:rPr>
                  <m:t>V</m:t>
                </m:r>
              </m:e>
              <m:sub>
                <m:r>
                  <m:rPr>
                    <m:sty m:val="p"/>
                  </m:rPr>
                  <w:rPr>
                    <w:rFonts w:ascii="Cambria Math" w:hAnsi="Cambria Math"/>
                  </w:rPr>
                  <m:t>B,max</m:t>
                </m:r>
              </m:sub>
            </m:sSub>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r>
              <w:rPr>
                <w:rFonts w:ascii="Cambria Math" w:hAnsi="Cambria Math"/>
              </w:rPr>
              <m:t>(1+</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den>
            </m:f>
            <m:r>
              <w:rPr>
                <w:rFonts w:ascii="Cambria Math" w:hAnsi="Cambria Math"/>
              </w:rPr>
              <m:t>+</m:t>
            </m:r>
            <m:f>
              <m:fPr>
                <m:ctrlPr>
                  <w:rPr>
                    <w:rFonts w:ascii="Cambria Math" w:hAnsi="Cambria Math"/>
                    <w:i/>
                  </w:rPr>
                </m:ctrlPr>
              </m:fPr>
              <m:num>
                <m:r>
                  <w:rPr>
                    <w:rFonts w:ascii="Cambria Math" w:hAnsi="Cambria Math"/>
                  </w:rPr>
                  <m:t>zB</m:t>
                </m:r>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den>
            </m:f>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k</m:t>
                    </m:r>
                  </m:e>
                  <m:sub>
                    <m:r>
                      <m:rPr>
                        <m:sty m:val="p"/>
                      </m:rPr>
                      <w:rPr>
                        <w:rFonts w:ascii="Cambria Math" w:hAnsi="Cambria Math"/>
                      </w:rPr>
                      <m:t>MD</m:t>
                    </m:r>
                  </m:sub>
                </m:sSub>
              </m:den>
            </m:f>
            <m:r>
              <w:rPr>
                <w:rFonts w:ascii="Cambria Math" w:hAnsi="Cambria Math"/>
              </w:rPr>
              <m:t>)</m:t>
            </m:r>
          </m:den>
        </m:f>
      </m:oMath>
      <w:r w:rsidR="004C4D69" w:rsidRPr="00354F06">
        <w:tab/>
      </w:r>
      <w:r w:rsidR="004C4D69" w:rsidRPr="00354F06">
        <w:tab/>
      </w:r>
      <w:r w:rsidR="004C4D69" w:rsidRPr="00354F06">
        <w:tab/>
      </w:r>
      <w:r w:rsidR="004C4D69" w:rsidRPr="00354F06">
        <w:tab/>
      </w:r>
      <w:r w:rsidR="004C4D69" w:rsidRPr="00354F06">
        <w:tab/>
        <w:t>(9)</w:t>
      </w:r>
    </w:p>
    <w:p w14:paraId="4C3E6AC2" w14:textId="77777777" w:rsidR="004C4D69" w:rsidRPr="00354F06" w:rsidRDefault="004C4D69" w:rsidP="004C4D69">
      <w:pPr>
        <w:pStyle w:val="Normal10"/>
      </w:pPr>
      <w:proofErr w:type="gramStart"/>
      <w:r w:rsidRPr="00354F06">
        <w:t>where</w:t>
      </w:r>
      <w:proofErr w:type="gramEnd"/>
      <w:r w:rsidRPr="00354F06">
        <w:t xml:space="preserve"> </w:t>
      </w:r>
      <w:r w:rsidRPr="00354F06">
        <w:rPr>
          <w:i/>
        </w:rPr>
        <w:t>E</w:t>
      </w:r>
      <w:r w:rsidRPr="00354F06">
        <w:t xml:space="preserve"> is the extracellular enzyme pool, </w:t>
      </w:r>
      <w:r w:rsidRPr="00354F06">
        <w:rPr>
          <w:i/>
        </w:rPr>
        <w:t>S</w:t>
      </w:r>
      <w:r w:rsidRPr="00354F06">
        <w:t xml:space="preserve"> is the polymeric organic carbon pool, </w:t>
      </w:r>
      <w:r w:rsidRPr="00354F06">
        <w:rPr>
          <w:i/>
        </w:rPr>
        <w:t>B</w:t>
      </w:r>
      <w:r w:rsidRPr="00354F06">
        <w:t xml:space="preserve"> is the structural microbial biomass pool, </w:t>
      </w:r>
      <w:r w:rsidRPr="00354F06">
        <w:rPr>
          <w:i/>
        </w:rPr>
        <w:t>D</w:t>
      </w:r>
      <w:r w:rsidRPr="00354F06">
        <w:t xml:space="preserve"> is the monomeric organic carbon pool, and </w:t>
      </w:r>
      <w:r w:rsidRPr="00354F06">
        <w:rPr>
          <w:i/>
        </w:rPr>
        <w:t>M</w:t>
      </w:r>
      <w:r w:rsidRPr="00354F06">
        <w:t xml:space="preserve"> is the mineral </w:t>
      </w:r>
      <w:r>
        <w:lastRenderedPageBreak/>
        <w:t>sorption capacity</w:t>
      </w:r>
      <w:r w:rsidRPr="00354F06">
        <w:t xml:space="preserve"> (i.e., </w:t>
      </w:r>
      <w:proofErr w:type="spellStart"/>
      <w:r w:rsidRPr="00354F06">
        <w:t>Q</w:t>
      </w:r>
      <w:r w:rsidRPr="00354F06">
        <w:rPr>
          <w:vertAlign w:val="subscript"/>
        </w:rPr>
        <w:t>max</w:t>
      </w:r>
      <w:proofErr w:type="spellEnd"/>
      <w:r w:rsidRPr="00354F06">
        <w:t xml:space="preserve">), </w:t>
      </w:r>
      <w:proofErr w:type="spellStart"/>
      <w:r w:rsidRPr="00354F06">
        <w:rPr>
          <w:i/>
        </w:rPr>
        <w:t>V</w:t>
      </w:r>
      <w:r w:rsidRPr="00354F06">
        <w:rPr>
          <w:vertAlign w:val="subscript"/>
        </w:rPr>
        <w:t>max</w:t>
      </w:r>
      <w:proofErr w:type="spellEnd"/>
      <w:r w:rsidRPr="00354F06">
        <w:t xml:space="preserve"> is the maximum rate of each process, </w:t>
      </w:r>
      <w:r w:rsidRPr="00354F06">
        <w:rPr>
          <w:i/>
        </w:rPr>
        <w:t>z</w:t>
      </w:r>
      <w:r w:rsidRPr="00354F06">
        <w:t xml:space="preserve"> is a scaling parameter for transporter density, and </w:t>
      </w:r>
      <w:r w:rsidRPr="00354F06">
        <w:rPr>
          <w:i/>
        </w:rPr>
        <w:t>k</w:t>
      </w:r>
      <w:r w:rsidRPr="00354F06">
        <w:t xml:space="preserve"> is the affinity parameter for decomposition (</w:t>
      </w:r>
      <w:proofErr w:type="spellStart"/>
      <w:r w:rsidRPr="00354F06">
        <w:rPr>
          <w:i/>
        </w:rPr>
        <w:t>k</w:t>
      </w:r>
      <w:r w:rsidRPr="00354F06">
        <w:rPr>
          <w:vertAlign w:val="subscript"/>
        </w:rPr>
        <w:t>ES</w:t>
      </w:r>
      <w:proofErr w:type="spellEnd"/>
      <w:r w:rsidRPr="00354F06">
        <w:t>), uptake (</w:t>
      </w:r>
      <w:proofErr w:type="spellStart"/>
      <w:r w:rsidRPr="00354F06">
        <w:rPr>
          <w:i/>
        </w:rPr>
        <w:t>k</w:t>
      </w:r>
      <w:r w:rsidRPr="00354F06">
        <w:rPr>
          <w:vertAlign w:val="subscript"/>
        </w:rPr>
        <w:t>BD</w:t>
      </w:r>
      <w:proofErr w:type="spellEnd"/>
      <w:r w:rsidRPr="00354F06">
        <w:t>), sorption to enzymes (</w:t>
      </w:r>
      <w:proofErr w:type="spellStart"/>
      <w:r w:rsidRPr="00354F06">
        <w:rPr>
          <w:i/>
        </w:rPr>
        <w:t>k</w:t>
      </w:r>
      <w:r w:rsidRPr="00354F06">
        <w:rPr>
          <w:vertAlign w:val="subscript"/>
        </w:rPr>
        <w:t>ME</w:t>
      </w:r>
      <w:proofErr w:type="spellEnd"/>
      <w:r w:rsidRPr="00354F06">
        <w:t>), and sorption to monomers (</w:t>
      </w:r>
      <w:proofErr w:type="spellStart"/>
      <w:r w:rsidRPr="00354F06">
        <w:rPr>
          <w:i/>
        </w:rPr>
        <w:t>k</w:t>
      </w:r>
      <w:r w:rsidRPr="00354F06">
        <w:rPr>
          <w:vertAlign w:val="subscript"/>
        </w:rPr>
        <w:t>MD</w:t>
      </w:r>
      <w:proofErr w:type="spellEnd"/>
      <w:r w:rsidRPr="00354F06">
        <w:t xml:space="preserve">). </w:t>
      </w:r>
    </w:p>
    <w:p w14:paraId="119282ED" w14:textId="77777777" w:rsidR="004C4D69" w:rsidRPr="00354F06" w:rsidRDefault="004C4D69" w:rsidP="004C4D69">
      <w:pPr>
        <w:pStyle w:val="Normal10"/>
        <w:ind w:firstLine="720"/>
      </w:pPr>
      <w:r>
        <w:t>Plant inputs estimated from site-level NPP are</w:t>
      </w:r>
      <w:r w:rsidRPr="00354F06">
        <w:t xml:space="preserve"> partitioned </w:t>
      </w:r>
      <w:r>
        <w:t xml:space="preserve">based on </w:t>
      </w:r>
      <w:r>
        <w:fldChar w:fldCharType="begin" w:fldLock="1"/>
      </w:r>
      <w:r>
        <w:instrText>ADDIN CSL_CITATION { "citationItems" : [ { "id" : "ITEM-1", "itemData" : { "DOI" : "10.1038/nclimate2438", "ISSN" : "1758-678X", "author" : [ { "dropping-particle" : "", "family" : "Tang", "given" : "Jinyun", "non-dropping-particle" : "", "parse-names" : false, "suffix" : "" }, { "dropping-particle" : "", "family" : "Riley", "given" : "William J.", "non-dropping-particle" : "", "parse-names" : false, "suffix" : "" } ], "container-title" : "Nature Climate Change", "id" : "ITEM-1", "issue" : "November", "issued" : { "date-parts" : [ [ "2015" ] ] }, "page" : "1-5", "title" : "Weaker soil carbon\u2013climate feedbacks resulting from microbial and abiotic interactions", "type" : "article-journal" }, "uris" : [ "http://www.mendeley.com/documents/?uuid=f573e0b7-b722-4fb7-9e0a-e2c4f65e632a" ] } ], "mendeley" : { "formattedCitation" : "[&lt;i&gt;Tang and Riley&lt;/i&gt;, 2015]", "plainTextFormattedCitation" : "[Tang and Riley, 2015]", "previouslyFormattedCitation" : "[&lt;i&gt;Tang and Riley&lt;/i&gt;, 2015]" }, "properties" : { "noteIndex" : 0 }, "schema" : "https://github.com/citation-style-language/schema/raw/master/csl-citation.json" }</w:instrText>
      </w:r>
      <w:r>
        <w:fldChar w:fldCharType="separate"/>
      </w:r>
      <w:r w:rsidRPr="000C3189">
        <w:rPr>
          <w:noProof/>
        </w:rPr>
        <w:t>[</w:t>
      </w:r>
      <w:r w:rsidRPr="000C3189">
        <w:rPr>
          <w:i/>
          <w:noProof/>
        </w:rPr>
        <w:t>Tang and Riley</w:t>
      </w:r>
      <w:r w:rsidRPr="000C3189">
        <w:rPr>
          <w:noProof/>
        </w:rPr>
        <w:t>, 2015]</w:t>
      </w:r>
      <w:r>
        <w:fldChar w:fldCharType="end"/>
      </w:r>
      <w:r>
        <w:t xml:space="preserve"> </w:t>
      </w:r>
      <w:r w:rsidRPr="00354F06">
        <w:t>into polymer and monomer pools, respectively, where the polymer pool represents polymeric compounds in litter (e.g., cellulose, hemicellulose, lignin) and the monomer pool represents intracellular material, easily-leached monomeric compounds in litter, and root exudates.</w:t>
      </w:r>
    </w:p>
    <w:p w14:paraId="3CB56789" w14:textId="77777777" w:rsidR="004C4D69" w:rsidRPr="00354F06" w:rsidRDefault="004C4D69" w:rsidP="004C4D69">
      <w:pPr>
        <w:pStyle w:val="Normal10"/>
        <w:ind w:firstLine="720"/>
      </w:pPr>
      <w:r w:rsidRPr="00354F06">
        <w:t>Adsorption (</w:t>
      </w:r>
      <w:proofErr w:type="spellStart"/>
      <w:r w:rsidRPr="00354F06">
        <w:rPr>
          <w:i/>
        </w:rPr>
        <w:t>F</w:t>
      </w:r>
      <w:r w:rsidRPr="00354F06">
        <w:rPr>
          <w:vertAlign w:val="subscript"/>
        </w:rPr>
        <w:t>Dads</w:t>
      </w:r>
      <w:proofErr w:type="spellEnd"/>
      <w:r w:rsidRPr="00354F06">
        <w:t xml:space="preserve">, </w:t>
      </w:r>
      <w:proofErr w:type="spellStart"/>
      <w:r w:rsidRPr="00354F06">
        <w:rPr>
          <w:i/>
        </w:rPr>
        <w:t>F</w:t>
      </w:r>
      <w:r w:rsidRPr="00354F06">
        <w:rPr>
          <w:vertAlign w:val="subscript"/>
        </w:rPr>
        <w:t>Eads</w:t>
      </w:r>
      <w:proofErr w:type="spellEnd"/>
      <w:r w:rsidRPr="00354F06">
        <w:t>) and desorption (</w:t>
      </w:r>
      <w:proofErr w:type="spellStart"/>
      <w:r w:rsidRPr="00354F06">
        <w:rPr>
          <w:i/>
        </w:rPr>
        <w:t>F</w:t>
      </w:r>
      <w:r w:rsidRPr="00354F06">
        <w:rPr>
          <w:vertAlign w:val="subscript"/>
        </w:rPr>
        <w:t>Ddes</w:t>
      </w:r>
      <w:proofErr w:type="spellEnd"/>
      <w:r w:rsidRPr="00354F06">
        <w:t xml:space="preserve">, </w:t>
      </w:r>
      <w:proofErr w:type="spellStart"/>
      <w:r w:rsidRPr="00354F06">
        <w:rPr>
          <w:i/>
        </w:rPr>
        <w:t>F</w:t>
      </w:r>
      <w:r w:rsidRPr="00354F06">
        <w:rPr>
          <w:vertAlign w:val="subscript"/>
        </w:rPr>
        <w:t>Edes</w:t>
      </w:r>
      <w:proofErr w:type="spellEnd"/>
      <w:r w:rsidRPr="00354F06">
        <w:t>) rates of monomers (10, 12) and enzymes (11, 13) depend on mineral surfaces and competing processes:</w:t>
      </w:r>
    </w:p>
    <w:p w14:paraId="1651B768" w14:textId="77777777" w:rsidR="004C4D69" w:rsidRPr="00354F06" w:rsidRDefault="00973456" w:rsidP="004C4D69">
      <w:pPr>
        <w:pStyle w:val="Normal10"/>
        <w:jc w:val="right"/>
      </w:pPr>
      <m:oMath>
        <m:sSub>
          <m:sSubPr>
            <m:ctrlPr>
              <w:rPr>
                <w:rFonts w:ascii="Cambria Math" w:hAnsi="Cambria Math"/>
              </w:rPr>
            </m:ctrlPr>
          </m:sSubPr>
          <m:e>
            <m:r>
              <w:rPr>
                <w:rFonts w:ascii="Cambria Math" w:hAnsi="Cambria Math"/>
              </w:rPr>
              <m:t>F</m:t>
            </m:r>
          </m:e>
          <m:sub>
            <m:r>
              <m:rPr>
                <m:sty m:val="p"/>
              </m:rPr>
              <w:rPr>
                <w:rFonts w:ascii="Cambria Math" w:hAnsi="Cambria Math"/>
              </w:rPr>
              <m:t>Dads</m:t>
            </m:r>
          </m:sub>
        </m:sSub>
        <m:r>
          <m:rPr>
            <m:sty m:val="p"/>
          </m:rPr>
          <w:rPr>
            <w:rFonts w:ascii="Cambria Math" w:hAnsi="Cambria Math"/>
          </w:rPr>
          <m:t>=</m:t>
        </m:r>
        <m:f>
          <m:fPr>
            <m:ctrlPr>
              <w:rPr>
                <w:rFonts w:ascii="Cambria Math" w:hAnsi="Cambria Math"/>
                <w:i/>
              </w:rPr>
            </m:ctrlPr>
          </m:fPr>
          <m:num>
            <m:r>
              <w:rPr>
                <w:rFonts w:ascii="Cambria Math" w:hAnsi="Cambria Math"/>
              </w:rPr>
              <m:t>MD</m:t>
            </m:r>
            <m:sSub>
              <m:sSubPr>
                <m:ctrlPr>
                  <w:rPr>
                    <w:rFonts w:ascii="Cambria Math" w:hAnsi="Cambria Math"/>
                  </w:rPr>
                </m:ctrlPr>
              </m:sSubPr>
              <m:e>
                <m:r>
                  <w:rPr>
                    <w:rFonts w:ascii="Cambria Math" w:hAnsi="Cambria Math"/>
                  </w:rPr>
                  <m:t>V</m:t>
                </m:r>
              </m:e>
              <m:sub>
                <m:r>
                  <m:rPr>
                    <m:sty m:val="p"/>
                  </m:rPr>
                  <w:rPr>
                    <w:rFonts w:ascii="Cambria Math" w:hAnsi="Cambria Math"/>
                  </w:rPr>
                  <m:t>Dads,max</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MD</m:t>
                </m:r>
              </m:sub>
            </m:sSub>
            <m:r>
              <w:rPr>
                <w:rFonts w:ascii="Cambria Math" w:hAnsi="Cambria Math"/>
              </w:rPr>
              <m:t>(1+</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k</m:t>
                    </m:r>
                  </m:e>
                  <m:sub>
                    <m:r>
                      <m:rPr>
                        <m:sty m:val="p"/>
                      </m:rPr>
                      <w:rPr>
                        <w:rFonts w:ascii="Cambria Math" w:hAnsi="Cambria Math"/>
                      </w:rPr>
                      <m:t>MD</m:t>
                    </m:r>
                  </m:sub>
                </m:sSub>
              </m:den>
            </m:f>
            <m:r>
              <w:rPr>
                <w:rFonts w:ascii="Cambria Math" w:hAnsi="Cambria Math"/>
              </w:rPr>
              <m:t>+</m:t>
            </m:r>
            <m:f>
              <m:fPr>
                <m:ctrlPr>
                  <w:rPr>
                    <w:rFonts w:ascii="Cambria Math" w:hAnsi="Cambria Math"/>
                    <w:i/>
                  </w:rPr>
                </m:ctrlPr>
              </m:fPr>
              <m:num>
                <m:r>
                  <w:rPr>
                    <w:rFonts w:ascii="Cambria Math" w:hAnsi="Cambria Math"/>
                  </w:rPr>
                  <m:t>zB</m:t>
                </m:r>
              </m:num>
              <m:den>
                <m:sSub>
                  <m:sSubPr>
                    <m:ctrlPr>
                      <w:rPr>
                        <w:rFonts w:ascii="Cambria Math" w:hAnsi="Cambria Math"/>
                        <w:i/>
                      </w:rPr>
                    </m:ctrlPr>
                  </m:sSubPr>
                  <m:e>
                    <m:r>
                      <w:rPr>
                        <w:rFonts w:ascii="Cambria Math" w:hAnsi="Cambria Math"/>
                      </w:rPr>
                      <m:t>k</m:t>
                    </m:r>
                  </m:e>
                  <m:sub>
                    <m:r>
                      <m:rPr>
                        <m:sty m:val="p"/>
                      </m:rPr>
                      <w:rPr>
                        <w:rFonts w:ascii="Cambria Math" w:hAnsi="Cambria Math"/>
                      </w:rPr>
                      <m:t>BD</m:t>
                    </m:r>
                  </m:sub>
                </m:sSub>
              </m:den>
            </m:f>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k</m:t>
                    </m:r>
                  </m:e>
                  <m:sub>
                    <m:r>
                      <m:rPr>
                        <m:sty m:val="p"/>
                      </m:rPr>
                      <w:rPr>
                        <w:rFonts w:ascii="Cambria Math" w:hAnsi="Cambria Math"/>
                      </w:rPr>
                      <m:t>MD</m:t>
                    </m:r>
                  </m:sub>
                </m:sSub>
              </m:den>
            </m:f>
            <m:r>
              <w:rPr>
                <w:rFonts w:ascii="Cambria Math" w:hAnsi="Cambria Math"/>
              </w:rPr>
              <m:t>)</m:t>
            </m:r>
          </m:den>
        </m:f>
      </m:oMath>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t>(10)</w:t>
      </w:r>
    </w:p>
    <w:p w14:paraId="57F5D2F1" w14:textId="77777777" w:rsidR="004C4D69" w:rsidRPr="00354F06" w:rsidRDefault="00973456" w:rsidP="004C4D69">
      <w:pPr>
        <w:pStyle w:val="Normal1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Eads</m:t>
            </m:r>
          </m:sub>
        </m:sSub>
        <m:r>
          <w:rPr>
            <w:rFonts w:ascii="Cambria Math" w:hAnsi="Cambria Math"/>
          </w:rPr>
          <m:t>=</m:t>
        </m:r>
        <m:f>
          <m:fPr>
            <m:ctrlPr>
              <w:rPr>
                <w:rFonts w:ascii="Cambria Math" w:hAnsi="Cambria Math"/>
                <w:i/>
              </w:rPr>
            </m:ctrlPr>
          </m:fPr>
          <m:num>
            <m:r>
              <w:rPr>
                <w:rFonts w:ascii="Cambria Math" w:hAnsi="Cambria Math"/>
              </w:rPr>
              <m:t>ME</m:t>
            </m:r>
            <m:sSub>
              <m:sSubPr>
                <m:ctrlPr>
                  <w:rPr>
                    <w:rFonts w:ascii="Cambria Math" w:hAnsi="Cambria Math"/>
                    <w:i/>
                  </w:rPr>
                </m:ctrlPr>
              </m:sSubPr>
              <m:e>
                <m:r>
                  <w:rPr>
                    <w:rFonts w:ascii="Cambria Math" w:hAnsi="Cambria Math"/>
                  </w:rPr>
                  <m:t>V</m:t>
                </m:r>
              </m:e>
              <m:sub>
                <m:r>
                  <m:rPr>
                    <m:sty m:val="p"/>
                  </m:rPr>
                  <w:rPr>
                    <w:rFonts w:ascii="Cambria Math" w:hAnsi="Cambria Math"/>
                  </w:rPr>
                  <m:t>Eads,max</m:t>
                </m:r>
              </m:sub>
            </m:sSub>
          </m:num>
          <m:den>
            <m:sSub>
              <m:sSubPr>
                <m:ctrlPr>
                  <w:rPr>
                    <w:rFonts w:ascii="Cambria Math" w:hAnsi="Cambria Math"/>
                    <w:i/>
                  </w:rPr>
                </m:ctrlPr>
              </m:sSubPr>
              <m:e>
                <m:r>
                  <w:rPr>
                    <w:rFonts w:ascii="Cambria Math" w:hAnsi="Cambria Math"/>
                  </w:rPr>
                  <m:t>k</m:t>
                </m:r>
              </m:e>
              <m:sub>
                <m:r>
                  <m:rPr>
                    <m:sty m:val="p"/>
                  </m:rPr>
                  <w:rPr>
                    <w:rFonts w:ascii="Cambria Math" w:hAnsi="Cambria Math"/>
                  </w:rPr>
                  <m:t>ME</m:t>
                </m:r>
              </m:sub>
            </m:sSub>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t>
                    </m:r>
                  </m:e>
                  <m:sub>
                    <m:r>
                      <m:rPr>
                        <m:sty m:val="p"/>
                      </m:rPr>
                      <w:rPr>
                        <w:rFonts w:ascii="Cambria Math" w:hAnsi="Cambria Math"/>
                      </w:rPr>
                      <m:t>ES</m:t>
                    </m:r>
                  </m:sub>
                </m:sSub>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m:rPr>
                        <m:sty m:val="p"/>
                      </m:rPr>
                      <w:rPr>
                        <w:rFonts w:ascii="Cambria Math" w:hAnsi="Cambria Math"/>
                      </w:rPr>
                      <m:t>ME</m:t>
                    </m:r>
                  </m:sub>
                </m:sSub>
              </m:den>
            </m:f>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k</m:t>
                    </m:r>
                  </m:e>
                  <m:sub>
                    <m:r>
                      <m:rPr>
                        <m:sty m:val="p"/>
                      </m:rPr>
                      <w:rPr>
                        <w:rFonts w:ascii="Cambria Math" w:hAnsi="Cambria Math"/>
                      </w:rPr>
                      <m:t>ME</m:t>
                    </m:r>
                  </m:sub>
                </m:sSub>
              </m:den>
            </m:f>
            <m:r>
              <w:rPr>
                <w:rFonts w:ascii="Cambria Math" w:hAnsi="Cambria Math"/>
              </w:rPr>
              <m:t>)</m:t>
            </m:r>
          </m:den>
        </m:f>
      </m:oMath>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t>(11)</w:t>
      </w:r>
    </w:p>
    <w:p w14:paraId="0CAA504E" w14:textId="77777777" w:rsidR="004C4D69" w:rsidRPr="00354F06" w:rsidRDefault="00973456" w:rsidP="004C4D69">
      <w:pPr>
        <w:pStyle w:val="Normal1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Ddes</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Dads</m:t>
            </m:r>
          </m:sub>
        </m:sSub>
        <m:sSub>
          <m:sSubPr>
            <m:ctrlPr>
              <w:rPr>
                <w:rFonts w:ascii="Cambria Math" w:hAnsi="Cambria Math"/>
                <w:i/>
              </w:rPr>
            </m:ctrlPr>
          </m:sSubPr>
          <m:e>
            <m:r>
              <w:rPr>
                <w:rFonts w:ascii="Cambria Math" w:hAnsi="Cambria Math"/>
              </w:rPr>
              <m:t>D</m:t>
            </m:r>
          </m:e>
          <m:sub>
            <m:r>
              <m:rPr>
                <m:sty m:val="p"/>
              </m:rPr>
              <w:rPr>
                <w:rFonts w:ascii="Cambria Math" w:hAnsi="Cambria Math"/>
              </w:rPr>
              <m:t>ads</m:t>
            </m:r>
          </m:sub>
        </m:sSub>
      </m:oMath>
      <w:r w:rsidR="004C4D69" w:rsidRPr="00354F06">
        <w:tab/>
      </w:r>
      <w:r w:rsidR="004C4D69" w:rsidRPr="00354F06">
        <w:tab/>
      </w:r>
      <w:r w:rsidR="004C4D69" w:rsidRPr="00354F06">
        <w:tab/>
      </w:r>
      <w:r w:rsidR="004C4D69" w:rsidRPr="00354F06">
        <w:tab/>
      </w:r>
      <w:r w:rsidR="004C4D69" w:rsidRPr="00354F06">
        <w:tab/>
      </w:r>
      <w:r w:rsidR="004C4D69" w:rsidRPr="00354F06">
        <w:tab/>
        <w:t>(12)</w:t>
      </w:r>
    </w:p>
    <w:p w14:paraId="7CD77143" w14:textId="77777777" w:rsidR="004C4D69" w:rsidRDefault="00973456" w:rsidP="004C4D69">
      <w:pPr>
        <w:pStyle w:val="Normal10"/>
        <w:jc w:val="right"/>
      </w:pPr>
      <m:oMath>
        <m:sSub>
          <m:sSubPr>
            <m:ctrlPr>
              <w:rPr>
                <w:rFonts w:ascii="Cambria Math" w:hAnsi="Cambria Math"/>
                <w:i/>
              </w:rPr>
            </m:ctrlPr>
          </m:sSubPr>
          <m:e>
            <m:r>
              <w:rPr>
                <w:rFonts w:ascii="Cambria Math" w:hAnsi="Cambria Math"/>
              </w:rPr>
              <m:t>F</m:t>
            </m:r>
          </m:e>
          <m:sub>
            <m:r>
              <m:rPr>
                <m:sty m:val="p"/>
              </m:rPr>
              <w:rPr>
                <w:rFonts w:ascii="Cambria Math" w:hAnsi="Cambria Math"/>
              </w:rPr>
              <m:t>Edes</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Eads</m:t>
            </m:r>
          </m:sub>
        </m:sSub>
        <m:sSub>
          <m:sSubPr>
            <m:ctrlPr>
              <w:rPr>
                <w:rFonts w:ascii="Cambria Math" w:hAnsi="Cambria Math"/>
                <w:i/>
              </w:rPr>
            </m:ctrlPr>
          </m:sSubPr>
          <m:e>
            <m:r>
              <w:rPr>
                <w:rFonts w:ascii="Cambria Math" w:hAnsi="Cambria Math"/>
              </w:rPr>
              <m:t>E</m:t>
            </m:r>
          </m:e>
          <m:sub>
            <m:r>
              <m:rPr>
                <m:sty m:val="p"/>
              </m:rPr>
              <w:rPr>
                <w:rFonts w:ascii="Cambria Math" w:hAnsi="Cambria Math"/>
              </w:rPr>
              <m:t>ads</m:t>
            </m:r>
          </m:sub>
        </m:sSub>
      </m:oMath>
      <w:r w:rsidR="004C4D69" w:rsidRPr="00354F06">
        <w:rPr>
          <w:i/>
        </w:rPr>
        <w:tab/>
      </w:r>
      <w:r w:rsidR="004C4D69" w:rsidRPr="00354F06">
        <w:tab/>
      </w:r>
      <w:r w:rsidR="004C4D69" w:rsidRPr="00354F06">
        <w:tab/>
      </w:r>
      <w:r w:rsidR="004C4D69" w:rsidRPr="00354F06">
        <w:tab/>
      </w:r>
      <w:r w:rsidR="004C4D69" w:rsidRPr="00354F06">
        <w:tab/>
      </w:r>
      <w:r w:rsidR="004C4D69" w:rsidRPr="00354F06">
        <w:tab/>
        <w:t>(13)</w:t>
      </w:r>
    </w:p>
    <w:p w14:paraId="702108A1" w14:textId="77777777" w:rsidR="004C4D69" w:rsidRDefault="004C4D69" w:rsidP="004C4D69">
      <w:pPr>
        <w:pStyle w:val="Normal10"/>
      </w:pPr>
      <w:proofErr w:type="gramStart"/>
      <w:r>
        <w:t>where</w:t>
      </w:r>
      <w:proofErr w:type="gramEnd"/>
      <w:r>
        <w:t xml:space="preserve"> </w:t>
      </w:r>
      <m:oMath>
        <m:r>
          <w:rPr>
            <w:rFonts w:ascii="Cambria Math" w:hAnsi="Cambria Math"/>
          </w:rPr>
          <m:t>γ</m:t>
        </m:r>
      </m:oMath>
      <w:r w:rsidRPr="00354F06">
        <w:rPr>
          <w:vertAlign w:val="subscript"/>
        </w:rPr>
        <w:t>Dads</w:t>
      </w:r>
      <w:r>
        <w:rPr>
          <w:vertAlign w:val="subscript"/>
        </w:rPr>
        <w:t xml:space="preserve"> </w:t>
      </w:r>
      <w:r>
        <w:t>an</w:t>
      </w:r>
      <w:r w:rsidRPr="00D717B4">
        <w:t>d</w:t>
      </w:r>
      <w:r>
        <w:rPr>
          <w:vertAlign w:val="subscript"/>
        </w:rPr>
        <w:t xml:space="preserve"> </w:t>
      </w:r>
      <m:oMath>
        <m:r>
          <w:rPr>
            <w:rFonts w:ascii="Cambria Math" w:hAnsi="Cambria Math"/>
          </w:rPr>
          <m:t>γ</m:t>
        </m:r>
      </m:oMath>
      <w:r>
        <w:rPr>
          <w:vertAlign w:val="subscript"/>
        </w:rPr>
        <w:t>E</w:t>
      </w:r>
      <w:r w:rsidRPr="00354F06">
        <w:rPr>
          <w:vertAlign w:val="subscript"/>
        </w:rPr>
        <w:t>ads</w:t>
      </w:r>
      <w:r>
        <w:rPr>
          <w:vertAlign w:val="subscript"/>
        </w:rPr>
        <w:t xml:space="preserve"> </w:t>
      </w:r>
      <w:r>
        <w:t>are defined in Table 1.</w:t>
      </w:r>
    </w:p>
    <w:p w14:paraId="3E54FAE7" w14:textId="77777777" w:rsidR="004C4D69" w:rsidRDefault="004C4D69" w:rsidP="004C4D69">
      <w:pPr>
        <w:pStyle w:val="Normal10"/>
      </w:pPr>
    </w:p>
    <w:p w14:paraId="5D2A57D8" w14:textId="77777777" w:rsidR="004C4D69" w:rsidRDefault="004C4D69" w:rsidP="004C4D69">
      <w:pPr>
        <w:pStyle w:val="Normal10"/>
        <w:ind w:firstLine="720"/>
      </w:pPr>
      <w:r>
        <w:t>The temperature-dependent processes are grouped into three categories: (</w:t>
      </w:r>
      <w:proofErr w:type="spellStart"/>
      <w:r>
        <w:t>i</w:t>
      </w:r>
      <w:proofErr w:type="spellEnd"/>
      <w:r>
        <w:t xml:space="preserve">) equilibrium reactions, (ii) non-equilibrium reactions, and (iii) enzyme-mediated reactions. Some processes such as </w:t>
      </w:r>
      <w:proofErr w:type="spellStart"/>
      <w:r>
        <w:t>depolymerization</w:t>
      </w:r>
      <w:proofErr w:type="spellEnd"/>
      <w:r>
        <w:t xml:space="preserve"> and uptake may have equilibrium, non-equilibrium, and enzyme-mediated components affecting different parameters (e.g., binding affinity, maximum rate, and </w:t>
      </w:r>
      <w:r>
        <w:lastRenderedPageBreak/>
        <w:t>fraction of active enzymes, respectively). Equilibrium reactions include reversible binding (enzyme-polymer, microbe-monomer, enzyme-mineral, monomer-mineral) and microbial maintenance.</w:t>
      </w:r>
    </w:p>
    <w:p w14:paraId="3C78D0D6" w14:textId="77777777" w:rsidR="004C4D69" w:rsidRDefault="004C4D69" w:rsidP="004C4D69">
      <w:pPr>
        <w:pStyle w:val="Normal10"/>
        <w:ind w:firstLine="720"/>
      </w:pPr>
      <w:r>
        <w:t xml:space="preserve">The temperature dependence of these reactions is based on </w:t>
      </w:r>
      <w:proofErr w:type="spellStart"/>
      <w:r>
        <w:t>Eyring’s</w:t>
      </w:r>
      <w:proofErr w:type="spellEnd"/>
      <w:r>
        <w:t xml:space="preserve"> transition state theory </w:t>
      </w:r>
      <w:r>
        <w:fldChar w:fldCharType="begin" w:fldLock="1"/>
      </w:r>
      <w:r>
        <w:instrText>ADDIN CSL_CITATION { "citationItems" : [ { "id" : "ITEM-1", "itemData" : { "author" : [ { "dropping-particle" : "", "family" : "Eyring", "given" : "Henry", "non-dropping-particle" : "", "parse-names" : false, "suffix" : "" } ], "container-title" : "The Journal of Chemical Physics", "id" : "ITEM-1", "issue" : "107", "issued" : { "date-parts" : [ [ "1935" ] ] }, "title" : "The Activated Complex in Chemical Reactions", "type" : "article-journal", "volume" : "3" }, "uris" : [ "http://www.mendeley.com/documents/?uuid=76e8fc7a-1c83-45b3-b3e2-cb3345f99beb" ] }, { "id" : "ITEM-2", "itemData" : { "DOI" : "10.5194/bg-10-8329-2013", "ISBN" : "1083292013", "ISSN" : "17264170", "author" : [ { "dropping-particle" : "", "family" : "Tang", "given" : "J. Y.", "non-dropping-particle" : "", "parse-names" : false, "suffix" : "" }, { "dropping-particle" : "", "family" : "Riley", "given" : "W. J.", "non-dropping-particle" : "", "parse-names" : false, "suffix" : "" } ], "container-title" : "Biogeosciences", "id" : "ITEM-2", "issue" : "12", "issued" : { "date-parts" : [ [ "2013" ] ] }, "page" : "8329-8351", "title" : "A total quasi-steady-state formulation of substrate uptake kinetics in complex networks and an example application to microbial litter decomposition", "type" : "article-journal", "volume" : "10" }, "uris" : [ "http://www.mendeley.com/documents/?uuid=24e9f47f-e116-45a0-9f21-9fcc9b879c39" ] } ], "mendeley" : { "formattedCitation" : "[&lt;i&gt;Eyring&lt;/i&gt;, 1935; &lt;i&gt;Tang and Riley&lt;/i&gt;, 2013]", "plainTextFormattedCitation" : "[Eyring, 1935; Tang and Riley, 2013]", "previouslyFormattedCitation" : "[&lt;i&gt;Eyring&lt;/i&gt;, 1935; &lt;i&gt;Tang and Riley&lt;/i&gt;, 2013]" }, "properties" : { "noteIndex" : 0 }, "schema" : "https://github.com/citation-style-language/schema/raw/master/csl-citation.json" }</w:instrText>
      </w:r>
      <w:r>
        <w:fldChar w:fldCharType="separate"/>
      </w:r>
      <w:r w:rsidRPr="008A4791">
        <w:rPr>
          <w:noProof/>
        </w:rPr>
        <w:t>[</w:t>
      </w:r>
      <w:r w:rsidRPr="008A4791">
        <w:rPr>
          <w:i/>
          <w:noProof/>
        </w:rPr>
        <w:t>Eyring</w:t>
      </w:r>
      <w:r w:rsidRPr="008A4791">
        <w:rPr>
          <w:noProof/>
        </w:rPr>
        <w:t xml:space="preserve">, 1935; </w:t>
      </w:r>
      <w:r w:rsidRPr="008A4791">
        <w:rPr>
          <w:i/>
          <w:noProof/>
        </w:rPr>
        <w:t>Tang and Riley</w:t>
      </w:r>
      <w:r w:rsidRPr="008A4791">
        <w:rPr>
          <w:noProof/>
        </w:rPr>
        <w:t>, 2013]</w:t>
      </w:r>
      <w:r>
        <w:fldChar w:fldCharType="end"/>
      </w:r>
      <w:r>
        <w:t>,</w:t>
      </w:r>
    </w:p>
    <w:p w14:paraId="01F073A5" w14:textId="77777777" w:rsidR="004C4D69" w:rsidRPr="00354F06" w:rsidRDefault="00973456" w:rsidP="004C4D69">
      <w:pPr>
        <w:pStyle w:val="Normal10"/>
        <w:ind w:left="720" w:firstLine="720"/>
        <w:jc w:val="right"/>
      </w:pPr>
      <m:oMath>
        <m:sSub>
          <m:sSubPr>
            <m:ctrlPr>
              <w:rPr>
                <w:rFonts w:ascii="Cambria Math" w:eastAsia="Cambria" w:hAnsi="Cambria Math" w:cs="Cambria"/>
              </w:rPr>
            </m:ctrlPr>
          </m:sSubPr>
          <m:e>
            <m:r>
              <w:rPr>
                <w:rFonts w:ascii="Cambria Math" w:eastAsia="Cambria" w:hAnsi="Cambria Math" w:cs="Cambria"/>
              </w:rPr>
              <m:t>K</m:t>
            </m:r>
          </m:e>
          <m:sub>
            <m:r>
              <w:rPr>
                <w:rFonts w:ascii="Cambria Math" w:eastAsia="Cambria" w:hAnsi="Cambria Math" w:cs="Cambria"/>
              </w:rPr>
              <m:t>EQ</m:t>
            </m:r>
          </m:sub>
        </m:sSub>
        <m:r>
          <w:rPr>
            <w:rFonts w:ascii="Cambria Math" w:hAnsi="Cambria Math"/>
          </w:rPr>
          <m:t>(</m:t>
        </m:r>
        <m:r>
          <w:rPr>
            <w:rFonts w:ascii="Cambria Math" w:eastAsia="Cambria" w:hAnsi="Cambria Math" w:cs="Cambria"/>
          </w:rPr>
          <m:t>T</m:t>
        </m:r>
        <m:r>
          <w:rPr>
            <w:rFonts w:ascii="Cambria Math" w:hAnsi="Cambria Math"/>
          </w:rPr>
          <m:t>)</m:t>
        </m:r>
        <m:r>
          <w:rPr>
            <w:rFonts w:ascii="Cambria Math" w:eastAsia="Cambria" w:hAnsi="Cambria Math" w:cs="Cambria"/>
          </w:rPr>
          <m:t>=</m:t>
        </m:r>
        <m:r>
          <w:rPr>
            <w:rFonts w:ascii="Cambria Math" w:hAnsi="Cambria Math"/>
          </w:rPr>
          <m:t>K(</m:t>
        </m:r>
        <m:sSub>
          <m:sSubPr>
            <m:ctrlPr>
              <w:rPr>
                <w:rFonts w:ascii="Cambria Math" w:hAnsi="Cambria Math"/>
                <w:i/>
              </w:rPr>
            </m:ctrlPr>
          </m:sSubPr>
          <m:e>
            <m:r>
              <w:rPr>
                <w:rFonts w:ascii="Cambria Math" w:hAnsi="Cambria Math"/>
              </w:rPr>
              <m:t>T</m:t>
            </m:r>
          </m:e>
          <m:sub>
            <m:r>
              <m:rPr>
                <m:sty m:val="p"/>
              </m:rPr>
              <w:rPr>
                <w:rFonts w:ascii="Cambria Math" w:hAnsi="Cambria Math"/>
              </w:rPr>
              <m:t>0</m:t>
            </m:r>
          </m:sub>
        </m:sSub>
        <m:r>
          <w:rPr>
            <w:rFonts w:ascii="Cambria Math" w:hAnsi="Cambria Math"/>
          </w:rPr>
          <m:t>)exp[-</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m:rPr>
                    <m:sty m:val="p"/>
                  </m:rPr>
                  <w:rPr>
                    <w:rFonts w:ascii="Cambria Math" w:hAnsi="Cambria Math"/>
                  </w:rPr>
                  <m:t>EQ</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m:rPr>
                        <m:sty m:val="p"/>
                      </m:rPr>
                      <w:rPr>
                        <w:rFonts w:ascii="Cambria Math" w:hAnsi="Cambria Math"/>
                      </w:rPr>
                      <m:t>0</m:t>
                    </m:r>
                  </m:sub>
                </m:sSub>
              </m:den>
            </m:f>
          </m:e>
        </m:d>
        <m:r>
          <w:rPr>
            <w:rFonts w:ascii="Cambria Math" w:hAnsi="Cambria Math"/>
          </w:rPr>
          <m:t>]</m:t>
        </m:r>
      </m:oMath>
      <w:r w:rsidR="004C4D69" w:rsidRPr="00354F06">
        <w:tab/>
      </w:r>
      <w:r w:rsidR="004C4D69" w:rsidRPr="00354F06">
        <w:tab/>
      </w:r>
      <w:r w:rsidR="004C4D69" w:rsidRPr="00354F06">
        <w:tab/>
      </w:r>
      <w:r w:rsidR="004C4D69" w:rsidRPr="00354F06">
        <w:tab/>
        <w:t>(14)</w:t>
      </w:r>
    </w:p>
    <w:p w14:paraId="00912283" w14:textId="77777777" w:rsidR="004C4D69" w:rsidRPr="00354F06" w:rsidRDefault="004C4D69" w:rsidP="004C4D69">
      <w:pPr>
        <w:pStyle w:val="Normal10"/>
      </w:pPr>
      <w:proofErr w:type="gramStart"/>
      <w:r w:rsidRPr="00354F06">
        <w:t>where</w:t>
      </w:r>
      <w:proofErr w:type="gramEnd"/>
      <w:r w:rsidRPr="00354F06">
        <w:t xml:space="preserve"> </w:t>
      </w:r>
      <w:r w:rsidRPr="00354F06">
        <w:rPr>
          <w:i/>
        </w:rPr>
        <w:t>T</w:t>
      </w:r>
      <w:r w:rsidRPr="00354F06">
        <w:rPr>
          <w:vertAlign w:val="subscript"/>
        </w:rPr>
        <w:t>0</w:t>
      </w:r>
      <w:r w:rsidRPr="00354F06">
        <w:t xml:space="preserve"> is the reference temperature</w:t>
      </w:r>
      <w:r>
        <w:t>, set to the mean annual temperature</w:t>
      </w:r>
      <w:r w:rsidRPr="00354F06">
        <w:t xml:space="preserve">, </w:t>
      </w:r>
      <w:r w:rsidRPr="00354F06">
        <w:rPr>
          <w:i/>
        </w:rPr>
        <w:t>K(T</w:t>
      </w:r>
      <w:r w:rsidRPr="00354F06">
        <w:rPr>
          <w:vertAlign w:val="subscript"/>
        </w:rPr>
        <w:t>0</w:t>
      </w:r>
      <w:r w:rsidRPr="00354F06">
        <w:rPr>
          <w:i/>
        </w:rPr>
        <w:t>)</w:t>
      </w:r>
      <w:r w:rsidRPr="00354F06">
        <w:t xml:space="preserve"> is the reference affinity, </w:t>
      </w:r>
      <w:r w:rsidRPr="00664391">
        <w:t>Δ</w:t>
      </w:r>
      <w:r w:rsidRPr="00354F06">
        <w:rPr>
          <w:i/>
        </w:rPr>
        <w:t>G</w:t>
      </w:r>
      <w:r w:rsidRPr="00354F06">
        <w:rPr>
          <w:vertAlign w:val="subscript"/>
        </w:rPr>
        <w:t>EQ</w:t>
      </w:r>
      <w:r w:rsidRPr="00354F06">
        <w:t xml:space="preserve"> is the Gibbs free energy</w:t>
      </w:r>
      <w:r>
        <w:t xml:space="preserve"> change</w:t>
      </w:r>
      <w:r w:rsidRPr="00354F06">
        <w:t xml:space="preserve"> </w:t>
      </w:r>
      <w:r>
        <w:t>of the equilibrium reaction,</w:t>
      </w:r>
      <w:r w:rsidRPr="00354F06">
        <w:t xml:space="preserve"> </w:t>
      </w:r>
      <w:r w:rsidRPr="00354F06">
        <w:rPr>
          <w:i/>
        </w:rPr>
        <w:t>R</w:t>
      </w:r>
      <w:r w:rsidRPr="00354F06">
        <w:t xml:space="preserve"> is the gas constant</w:t>
      </w:r>
      <w:r>
        <w:t xml:space="preserve">, and </w:t>
      </w:r>
      <w:r w:rsidRPr="00D537EC">
        <w:rPr>
          <w:i/>
        </w:rPr>
        <w:t>T</w:t>
      </w:r>
      <w:r>
        <w:t xml:space="preserve"> is the current temperature</w:t>
      </w:r>
      <w:r w:rsidRPr="00354F06">
        <w:t xml:space="preserve">. </w:t>
      </w:r>
      <w:r>
        <w:t xml:space="preserve">Maximum reaction rates for </w:t>
      </w:r>
      <w:proofErr w:type="spellStart"/>
      <w:r>
        <w:t>depolymerization</w:t>
      </w:r>
      <w:proofErr w:type="spellEnd"/>
      <w:r>
        <w:t xml:space="preserve"> and monomer</w:t>
      </w:r>
      <w:r w:rsidRPr="00354F06">
        <w:t xml:space="preserve"> uptake</w:t>
      </w:r>
      <w:r>
        <w:t xml:space="preserve"> are classified as non-equilibrium</w:t>
      </w:r>
      <w:r w:rsidRPr="00354F06">
        <w:t xml:space="preserve"> or forward reactions. The temperature dependence of the forward reaction is</w:t>
      </w:r>
    </w:p>
    <w:p w14:paraId="5AE5BD74" w14:textId="77777777" w:rsidR="004C4D69" w:rsidRPr="00354F06" w:rsidRDefault="00973456" w:rsidP="004C4D69">
      <w:pPr>
        <w:pStyle w:val="Normal10"/>
        <w:jc w:val="right"/>
      </w:pPr>
      <m:oMath>
        <m:sSub>
          <m:sSubPr>
            <m:ctrlPr>
              <w:rPr>
                <w:rFonts w:ascii="Cambria Math" w:hAnsi="Cambria Math"/>
                <w:i/>
              </w:rPr>
            </m:ctrlPr>
          </m:sSubPr>
          <m:e>
            <m:r>
              <w:rPr>
                <w:rFonts w:ascii="Cambria Math" w:hAnsi="Cambria Math"/>
              </w:rPr>
              <m:t>V</m:t>
            </m:r>
          </m:e>
          <m:sub>
            <m:r>
              <m:rPr>
                <m:sty m:val="p"/>
              </m:rPr>
              <w:rPr>
                <w:rFonts w:ascii="Cambria Math" w:hAnsi="Cambria Math"/>
              </w:rPr>
              <m:t>NEQ</m:t>
            </m:r>
          </m:sub>
        </m:sSub>
        <m:d>
          <m:dPr>
            <m:ctrlPr>
              <w:rPr>
                <w:rFonts w:ascii="Cambria Math" w:hAnsi="Cambria Math"/>
                <w:i/>
              </w:rPr>
            </m:ctrlPr>
          </m:dPr>
          <m:e>
            <m:r>
              <w:rPr>
                <w:rFonts w:ascii="Cambria Math" w:hAnsi="Cambria Math"/>
              </w:rPr>
              <m:t>T</m:t>
            </m:r>
          </m:e>
        </m:d>
        <m:r>
          <w:rPr>
            <w:rFonts w:ascii="Cambria Math" w:hAnsi="Cambria Math"/>
          </w:rPr>
          <m:t>=V(</m:t>
        </m:r>
        <m:sSub>
          <m:sSubPr>
            <m:ctrlPr>
              <w:rPr>
                <w:rFonts w:ascii="Cambria Math" w:hAnsi="Cambria Math"/>
                <w:i/>
              </w:rPr>
            </m:ctrlPr>
          </m:sSubPr>
          <m:e>
            <m:r>
              <w:rPr>
                <w:rFonts w:ascii="Cambria Math" w:hAnsi="Cambria Math"/>
              </w:rPr>
              <m:t>T</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m:rPr>
                    <m:sty m:val="p"/>
                  </m:rPr>
                  <w:rPr>
                    <w:rFonts w:ascii="Cambria Math" w:hAnsi="Cambria Math"/>
                  </w:rPr>
                  <m:t>0</m:t>
                </m:r>
              </m:sub>
            </m:sSub>
          </m:den>
        </m:f>
        <m:r>
          <w:rPr>
            <w:rFonts w:ascii="Cambria Math" w:hAnsi="Cambria Math"/>
          </w:rPr>
          <m:t>exp[-</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m:rPr>
                    <m:sty m:val="p"/>
                  </m:rPr>
                  <w:rPr>
                    <w:rFonts w:ascii="Cambria Math" w:hAnsi="Cambria Math"/>
                  </w:rPr>
                  <m:t>NEQ</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m:rPr>
                        <m:sty m:val="p"/>
                      </m:rPr>
                      <w:rPr>
                        <w:rFonts w:ascii="Cambria Math" w:hAnsi="Cambria Math"/>
                      </w:rPr>
                      <m:t>0</m:t>
                    </m:r>
                  </m:sub>
                </m:sSub>
              </m:den>
            </m:f>
          </m:e>
        </m:d>
        <m:r>
          <w:rPr>
            <w:rFonts w:ascii="Cambria Math" w:hAnsi="Cambria Math"/>
          </w:rPr>
          <m:t>]</m:t>
        </m:r>
      </m:oMath>
      <w:r w:rsidR="004C4D69" w:rsidRPr="00354F06">
        <w:tab/>
      </w:r>
      <w:r w:rsidR="004C4D69" w:rsidRPr="00354F06">
        <w:tab/>
      </w:r>
      <w:r w:rsidR="004C4D69">
        <w:tab/>
      </w:r>
      <w:r w:rsidR="004C4D69" w:rsidRPr="00354F06">
        <w:tab/>
        <w:t>(15)</w:t>
      </w:r>
    </w:p>
    <w:p w14:paraId="3AA1EF04" w14:textId="77777777" w:rsidR="004C4D69" w:rsidRPr="00354F06" w:rsidRDefault="004C4D69" w:rsidP="004C4D69">
      <w:pPr>
        <w:pStyle w:val="Normal10"/>
      </w:pPr>
      <w:proofErr w:type="gramStart"/>
      <w:r w:rsidRPr="00354F06">
        <w:t>where</w:t>
      </w:r>
      <w:proofErr w:type="gramEnd"/>
      <w:r w:rsidRPr="00354F06">
        <w:t xml:space="preserve"> </w:t>
      </w:r>
      <w:r>
        <w:rPr>
          <w:i/>
        </w:rPr>
        <w:t>V</w:t>
      </w:r>
      <w:r w:rsidRPr="00354F06">
        <w:rPr>
          <w:i/>
        </w:rPr>
        <w:t>(T</w:t>
      </w:r>
      <w:r w:rsidRPr="00354F06">
        <w:rPr>
          <w:vertAlign w:val="subscript"/>
        </w:rPr>
        <w:t>0</w:t>
      </w:r>
      <w:r w:rsidRPr="00354F06">
        <w:rPr>
          <w:i/>
        </w:rPr>
        <w:t>)</w:t>
      </w:r>
      <w:r w:rsidRPr="00354F06">
        <w:t xml:space="preserve"> is the reference </w:t>
      </w:r>
      <w:r>
        <w:t>maximum rate</w:t>
      </w:r>
      <w:r w:rsidRPr="00354F06">
        <w:t xml:space="preserve"> for the forward reaction and </w:t>
      </w:r>
      <w:r w:rsidRPr="00664391">
        <w:t>Δ</w:t>
      </w:r>
      <w:r w:rsidRPr="00354F06">
        <w:rPr>
          <w:i/>
        </w:rPr>
        <w:t>G</w:t>
      </w:r>
      <w:r w:rsidRPr="00354F06">
        <w:rPr>
          <w:vertAlign w:val="subscript"/>
        </w:rPr>
        <w:t>NEQ</w:t>
      </w:r>
      <w:r w:rsidRPr="00354F06">
        <w:t xml:space="preserve"> is the Gibbs free energy</w:t>
      </w:r>
      <w:r>
        <w:t xml:space="preserve"> change</w:t>
      </w:r>
      <w:r w:rsidRPr="00354F06">
        <w:t xml:space="preserve"> of the non-equilibrium reaction.</w:t>
      </w:r>
      <w:r w:rsidRPr="00354F06">
        <w:rPr>
          <w:vertAlign w:val="subscript"/>
        </w:rPr>
        <w:t xml:space="preserve"> </w:t>
      </w:r>
      <w:r w:rsidRPr="00354F06">
        <w:t xml:space="preserve">Enzyme-mediated processes considered in this model include </w:t>
      </w:r>
      <w:proofErr w:type="spellStart"/>
      <w:r w:rsidRPr="00354F06">
        <w:t>depolymerization</w:t>
      </w:r>
      <w:proofErr w:type="spellEnd"/>
      <w:r w:rsidRPr="00354F06">
        <w:t xml:space="preserve"> of po</w:t>
      </w:r>
      <w:r>
        <w:t>lymers by extracellular enzymes and</w:t>
      </w:r>
      <w:r w:rsidRPr="00354F06">
        <w:t xml:space="preserve"> uptake of monomers b</w:t>
      </w:r>
      <w:r>
        <w:t>y transporter proteins</w:t>
      </w:r>
      <w:r w:rsidRPr="00354F06">
        <w:t xml:space="preserve">. Enzyme-mediated processes are governed by a temperature-dependent optimum, which affects the fraction of enzymes that are active (i.e., </w:t>
      </w:r>
      <w:proofErr w:type="spellStart"/>
      <w:r w:rsidRPr="00354F06">
        <w:t>conformationally</w:t>
      </w:r>
      <w:proofErr w:type="spellEnd"/>
      <w:r w:rsidRPr="00354F06">
        <w:t xml:space="preserve"> able to bind to substrates), defined by </w:t>
      </w:r>
    </w:p>
    <w:p w14:paraId="715B380E" w14:textId="77777777" w:rsidR="004C4D69" w:rsidRPr="00354F06" w:rsidRDefault="00973456" w:rsidP="004C4D69">
      <w:pPr>
        <w:pStyle w:val="Normal10"/>
        <w:ind w:left="720" w:firstLine="720"/>
        <w:jc w:val="right"/>
        <w:rPr>
          <w:vertAlign w:val="superscript"/>
        </w:rPr>
      </w:pPr>
      <m:oMath>
        <m:sSub>
          <m:sSubPr>
            <m:ctrlPr>
              <w:rPr>
                <w:rFonts w:ascii="Cambria Math" w:hAnsi="Cambria Math"/>
                <w:i/>
              </w:rPr>
            </m:ctrlPr>
          </m:sSubPr>
          <m:e>
            <m:r>
              <w:rPr>
                <w:rFonts w:ascii="Cambria Math" w:hAnsi="Cambria Math"/>
              </w:rPr>
              <m:t>f</m:t>
            </m:r>
          </m:e>
          <m:sub>
            <m:r>
              <m:rPr>
                <m:sty m:val="p"/>
              </m:rPr>
              <w:rPr>
                <w:rFonts w:ascii="Cambria Math" w:hAnsi="Cambria Math"/>
              </w:rPr>
              <m:t>act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G</m:t>
                    </m:r>
                  </m:e>
                  <m:sub>
                    <m:r>
                      <m:rPr>
                        <m:sty m:val="p"/>
                      </m:rPr>
                      <w:rPr>
                        <w:rFonts w:ascii="Cambria Math" w:hAnsi="Cambria Math"/>
                      </w:rPr>
                      <m:t>E</m:t>
                    </m:r>
                  </m:sub>
                </m:sSub>
              </m:num>
              <m:den>
                <m:r>
                  <w:rPr>
                    <w:rFonts w:ascii="Cambria Math" w:hAnsi="Cambria Math"/>
                  </w:rPr>
                  <m:t>RT</m:t>
                </m:r>
              </m:den>
            </m:f>
            <m:r>
              <w:rPr>
                <w:rFonts w:ascii="Cambria Math" w:hAnsi="Cambria Math"/>
              </w:rPr>
              <m:t>)</m:t>
            </m:r>
          </m:den>
        </m:f>
      </m:oMath>
      <w:r w:rsidR="004C4D69" w:rsidRPr="00354F06">
        <w:tab/>
      </w:r>
      <w:r w:rsidR="004C4D69" w:rsidRPr="00354F06">
        <w:tab/>
      </w:r>
      <w:r w:rsidR="004C4D69" w:rsidRPr="00354F06">
        <w:tab/>
      </w:r>
      <w:r w:rsidR="004C4D69" w:rsidRPr="00354F06">
        <w:rPr>
          <w:vertAlign w:val="superscript"/>
        </w:rPr>
        <w:tab/>
      </w:r>
      <w:r w:rsidR="004C4D69" w:rsidRPr="00354F06">
        <w:rPr>
          <w:vertAlign w:val="superscript"/>
        </w:rPr>
        <w:tab/>
      </w:r>
      <w:r w:rsidR="004C4D69" w:rsidRPr="00354F06">
        <w:rPr>
          <w:vertAlign w:val="superscript"/>
        </w:rPr>
        <w:tab/>
      </w:r>
      <w:r w:rsidR="004C4D69" w:rsidRPr="00354F06">
        <w:t>(16)</w:t>
      </w:r>
    </w:p>
    <w:p w14:paraId="5382557D" w14:textId="77777777" w:rsidR="004C4D69" w:rsidRPr="00354F06" w:rsidRDefault="004C4D69" w:rsidP="004C4D69">
      <w:pPr>
        <w:pStyle w:val="Normal10"/>
        <w:ind w:left="720" w:firstLine="720"/>
        <w:jc w:val="right"/>
      </w:pPr>
      <m:oMath>
        <m:r>
          <w:rPr>
            <w:rFonts w:ascii="Cambria Math" w:hAnsi="Cambria Math"/>
          </w:rPr>
          <m:t>∆</m:t>
        </m:r>
        <m:sSub>
          <m:sSubPr>
            <m:ctrlPr>
              <w:rPr>
                <w:rFonts w:ascii="Cambria Math" w:hAnsi="Cambria Math"/>
                <w:i/>
              </w:rPr>
            </m:ctrlPr>
          </m:sSubPr>
          <m:e>
            <m:r>
              <w:rPr>
                <w:rFonts w:ascii="Cambria Math" w:hAnsi="Cambria Math"/>
              </w:rPr>
              <m:t>G</m:t>
            </m:r>
          </m:e>
          <m:sub>
            <m:r>
              <m:rPr>
                <m:sty m:val="p"/>
              </m:rP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m:rPr>
                    <m:sty m:val="p"/>
                  </m:rPr>
                  <w:rPr>
                    <w:rFonts w:ascii="Cambria Math" w:hAnsi="Cambria Math"/>
                  </w:rPr>
                  <m:t>H</m:t>
                </m:r>
              </m:sub>
              <m:sup>
                <m:r>
                  <w:rPr>
                    <w:rFonts w:ascii="Cambria Math" w:hAnsi="Cambria Math"/>
                  </w:rPr>
                  <m:t>*</m:t>
                </m:r>
              </m:sup>
            </m:sSubSup>
          </m:e>
        </m:d>
        <m:r>
          <w:rPr>
            <w:rFonts w:ascii="Cambria Math" w:hAnsi="Cambria Math"/>
          </w:rPr>
          <m:t>-Tln(</m:t>
        </m:r>
        <m:f>
          <m:fPr>
            <m:ctrlPr>
              <w:rPr>
                <w:rFonts w:ascii="Cambria Math" w:hAnsi="Cambria Math"/>
                <w:i/>
              </w:rPr>
            </m:ctrlPr>
          </m:fPr>
          <m:num>
            <m:r>
              <w:rPr>
                <w:rFonts w:ascii="Cambria Math" w:hAnsi="Cambria Math"/>
              </w:rPr>
              <m:t>T</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S</m:t>
                </m:r>
              </m:sub>
              <m:sup>
                <m:r>
                  <m:rPr>
                    <m:sty m:val="p"/>
                  </m:rPr>
                  <w:rPr>
                    <w:rFonts w:ascii="Cambria Math" w:hAnsi="Cambria Math"/>
                  </w:rPr>
                  <m:t>*</m:t>
                </m:r>
              </m:sup>
            </m:sSubSup>
          </m:den>
        </m:f>
        <m:r>
          <w:rPr>
            <w:rFonts w:ascii="Cambria Math" w:hAnsi="Cambria Math"/>
          </w:rPr>
          <m:t>)]</m:t>
        </m:r>
      </m:oMath>
      <w:r w:rsidRPr="00354F06">
        <w:tab/>
      </w:r>
      <w:r w:rsidRPr="00354F06">
        <w:tab/>
      </w:r>
      <w:r w:rsidRPr="00354F06">
        <w:tab/>
        <w:t>(17)</w:t>
      </w:r>
    </w:p>
    <w:p w14:paraId="4A168589" w14:textId="77777777" w:rsidR="004C4D69" w:rsidRPr="00354F06" w:rsidRDefault="004C4D69" w:rsidP="004C4D69">
      <w:pPr>
        <w:pStyle w:val="Normal10"/>
        <w:ind w:left="720" w:firstLine="720"/>
        <w:jc w:val="right"/>
        <w:rPr>
          <w:vertAlign w:val="subscript"/>
        </w:rPr>
      </w:pPr>
      <m:oMath>
        <m:r>
          <w:rPr>
            <w:rFonts w:ascii="Cambria Math" w:hAnsi="Cambria Math"/>
          </w:rPr>
          <w:lastRenderedPageBreak/>
          <m:t>∆</m:t>
        </m:r>
        <m:sSub>
          <m:sSubPr>
            <m:ctrlPr>
              <w:rPr>
                <w:rFonts w:ascii="Cambria Math" w:hAnsi="Cambria Math"/>
                <w:i/>
              </w:rPr>
            </m:ctrlPr>
          </m:sSubPr>
          <m:e>
            <m:r>
              <w:rPr>
                <w:rFonts w:ascii="Cambria Math" w:hAnsi="Cambria Math"/>
              </w:rPr>
              <m:t>C</m:t>
            </m:r>
          </m:e>
          <m:sub>
            <m:r>
              <m:rPr>
                <m:sty m:val="p"/>
              </m:rPr>
              <w:rPr>
                <w:rFonts w:ascii="Cambria Math" w:hAnsi="Cambria Math"/>
              </w:rPr>
              <m:t>P</m:t>
            </m:r>
          </m:sub>
        </m:sSub>
        <m:r>
          <w:rPr>
            <w:rFonts w:ascii="Cambria Math" w:hAnsi="Cambria Math"/>
          </w:rPr>
          <m:t>=-46+30(1-1.54</m:t>
        </m:r>
        <m:sSup>
          <m:sSupPr>
            <m:ctrlPr>
              <w:rPr>
                <w:rFonts w:ascii="Cambria Math" w:hAnsi="Cambria Math"/>
                <w:i/>
              </w:rPr>
            </m:ctrlPr>
          </m:sSupPr>
          <m:e>
            <m:r>
              <w:rPr>
                <w:rFonts w:ascii="Cambria Math" w:hAnsi="Cambria Math"/>
              </w:rPr>
              <m:t>n</m:t>
            </m:r>
          </m:e>
          <m:sup>
            <m:r>
              <w:rPr>
                <w:rFonts w:ascii="Cambria Math" w:hAnsi="Cambria Math"/>
              </w:rPr>
              <m:t>-0.268</m:t>
            </m:r>
          </m:sup>
        </m:sSup>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CH</m:t>
            </m:r>
          </m:sub>
        </m:sSub>
      </m:oMath>
      <w:r w:rsidRPr="00354F06">
        <w:rPr>
          <w:vertAlign w:val="subscript"/>
        </w:rPr>
        <w:tab/>
      </w:r>
      <w:r w:rsidRPr="00354F06">
        <w:rPr>
          <w:vertAlign w:val="subscript"/>
        </w:rPr>
        <w:tab/>
      </w:r>
      <w:r w:rsidRPr="00354F06">
        <w:rPr>
          <w:vertAlign w:val="subscript"/>
        </w:rPr>
        <w:tab/>
      </w:r>
      <w:r w:rsidRPr="00354F06">
        <w:rPr>
          <w:vertAlign w:val="subscript"/>
        </w:rPr>
        <w:tab/>
      </w:r>
      <w:r w:rsidRPr="00354F06">
        <w:t>(18)</w:t>
      </w:r>
    </w:p>
    <w:p w14:paraId="02BAF49A" w14:textId="115A4995" w:rsidR="004C4D69" w:rsidRDefault="004C4D69" w:rsidP="004C4D69">
      <w:pPr>
        <w:pStyle w:val="Normal10"/>
      </w:pPr>
      <w:proofErr w:type="gramStart"/>
      <w:r>
        <w:t>where</w:t>
      </w:r>
      <w:proofErr w:type="gramEnd"/>
      <w:r>
        <w:t xml:space="preserve"> </w:t>
      </w:r>
      <w:r>
        <w:rPr>
          <w:i/>
        </w:rPr>
        <w:t>f</w:t>
      </w:r>
      <w:r>
        <w:rPr>
          <w:vertAlign w:val="subscript"/>
        </w:rPr>
        <w:t>act</w:t>
      </w:r>
      <w:r>
        <w:t xml:space="preserve"> is the fraction of enzymes that are active at a given temperature and varies between 0 and 1 (Figure S2), Δ</w:t>
      </w:r>
      <w:r>
        <w:rPr>
          <w:i/>
        </w:rPr>
        <w:t>G</w:t>
      </w:r>
      <w:r>
        <w:rPr>
          <w:vertAlign w:val="subscript"/>
        </w:rPr>
        <w:t>E</w:t>
      </w:r>
      <w:r>
        <w:t xml:space="preserve"> is the Gibbs free energy change of the enzyme reaction, Δ</w:t>
      </w:r>
      <w:r>
        <w:rPr>
          <w:i/>
        </w:rPr>
        <w:t>H</w:t>
      </w:r>
      <w:r>
        <w:rPr>
          <w:i/>
          <w:vertAlign w:val="superscript"/>
        </w:rPr>
        <w:t>*</w:t>
      </w:r>
      <w:r>
        <w:t xml:space="preserve"> is the enthalpy change at the convergence temperature for enthalpy (</w:t>
      </w:r>
      <w:r>
        <w:rPr>
          <w:i/>
        </w:rPr>
        <w:t>T</w:t>
      </w:r>
      <w:r>
        <w:rPr>
          <w:i/>
          <w:vertAlign w:val="superscript"/>
        </w:rPr>
        <w:t>*</w:t>
      </w:r>
      <w:r>
        <w:rPr>
          <w:vertAlign w:val="subscript"/>
        </w:rPr>
        <w:t>H</w:t>
      </w:r>
      <w:r>
        <w:t>), Δ</w:t>
      </w:r>
      <w:r>
        <w:rPr>
          <w:i/>
        </w:rPr>
        <w:t>S</w:t>
      </w:r>
      <w:r>
        <w:rPr>
          <w:i/>
          <w:vertAlign w:val="superscript"/>
        </w:rPr>
        <w:t>*</w:t>
      </w:r>
      <w:r>
        <w:t xml:space="preserve"> is the entropy change at the convergence temperature for entropy (</w:t>
      </w:r>
      <w:r>
        <w:rPr>
          <w:i/>
        </w:rPr>
        <w:t>T</w:t>
      </w:r>
      <w:r>
        <w:rPr>
          <w:i/>
          <w:vertAlign w:val="superscript"/>
        </w:rPr>
        <w:t>*</w:t>
      </w:r>
      <w:r>
        <w:rPr>
          <w:vertAlign w:val="subscript"/>
        </w:rPr>
        <w:t>S</w:t>
      </w:r>
      <w:r>
        <w:t>), Δ</w:t>
      </w:r>
      <w:r>
        <w:rPr>
          <w:i/>
        </w:rPr>
        <w:t>C</w:t>
      </w:r>
      <w:r>
        <w:rPr>
          <w:vertAlign w:val="subscript"/>
        </w:rPr>
        <w:t>P</w:t>
      </w:r>
      <w:r>
        <w:t xml:space="preserve"> is the change in heat capacity, </w:t>
      </w:r>
      <w:r>
        <w:rPr>
          <w:i/>
        </w:rPr>
        <w:t>n</w:t>
      </w:r>
      <w:r>
        <w:t xml:space="preserve"> is the average number of amino acid residues in an enzyme, and </w:t>
      </w:r>
      <w:r>
        <w:rPr>
          <w:i/>
        </w:rPr>
        <w:t>N</w:t>
      </w:r>
      <w:r>
        <w:rPr>
          <w:vertAlign w:val="subscript"/>
        </w:rPr>
        <w:t>CH</w:t>
      </w:r>
      <w:r>
        <w:t xml:space="preserve"> is the average number of non-polar hydrogen atoms per amino acid residue. From </w:t>
      </w:r>
      <w:r>
        <w:fldChar w:fldCharType="begin" w:fldLock="1"/>
      </w:r>
      <w:r>
        <w:instrText>ADDIN CSL_CITATION { "citationItems" : [ { "id" : "ITEM-1", "itemData" : { "DOI" : "10.1126/science.2300815", "ISBN" : "0036-8075 (Print)\\r0036-8075 (Linking)", "ISSN" : "0036-8075", "PMID" : "2300815", "abstract" : "Protein unfolding and the dissolution of hydrophobic compounds (including solids, liquids, and gases) in water are characterized by a linear relation between entropy change and heat capacity change. The same slope is found for various classes of compounds, whereas the intercept depends on the particular class. The feature common to these processes is exposure of hydrophobic groups to water. These observations make possible the assignment of the heat capacity change to hydrophobic solvation and lead to the description of protein stability in terms of a hydrophobic and a nonhydrophobic contribution. A general representation of protein stability is given by the heat capacity change and the temperature.", "author" : [ { "dropping-particle" : "", "family" : "Murphy", "given" : "K P", "non-dropping-particle" : "", "parse-names" : false, "suffix" : "" }, { "dropping-particle" : "", "family" : "Privalov", "given" : "P L", "non-dropping-particle" : "", "parse-names" : false, "suffix" : "" }, { "dropping-particle" : "", "family" : "Gill", "given" : "S J", "non-dropping-particle" : "", "parse-names" : false, "suffix" : "" } ], "container-title" : "Science (New York, N.Y.)", "id" : "ITEM-1", "issue" : "4942", "issued" : { "date-parts" : [ [ "1990" ] ] }, "page" : "559-561", "title" : "Common features of protein unfolding and dissolution of hydrophobic compounds.", "type" : "article-journal", "volume" : "247" }, "uris" : [ "http://www.mendeley.com/documents/?uuid=7b87865c-3d53-4e29-809a-a3b496ff51d3" ] }, { "id" : "ITEM-2", "itemData" : { "DOI" : "10.1016/j.jtbi.2004.10.016", "ISBN" : "0022-5193", "ISSN" : "00225193", "PMID" : "15652145", "abstract" : "The specific growth rate constant for bacterial growth does not obey the Arrhenius-type kinetics displayed by simple chemical reactions. Instead, for bacteria, steep convex curves are observed on an Arrhenius plot at the low- and high-temperature ends of the biokinetic range, with a region towards the middle of the growth range loosely approximating linearity. This central region has been considered by microbiologists to be the \"normal physiological range\" for bacterial growth, a concept whose meaningfulness we now question. We employ a kinetic model incorporating thermodynamic terms for temperature-induced enzyme denaturation, central to which is a term to account for the large positive heat capacity change during unfolding of the proteins within the bacteria. It is now widely believed by biophysicists that denaturation of complex proteins and/or other macromolecules is due to hydrophobic hydration of non-polar compounds. Denaturation is seen as the process by which enthalpic and entropic forces becomes imbalanced both at high and at low temperatures resulting in conformational changes in the enzyme structure that expose hydrophobic amino acid groups to the surrounding water molecules. The \"thermodynamic\" rate model, incorporating the heat capacity change and its effect on the enthalpy and entropy of the system, fitted 35 sets of data for psychrophilic, psychrotrophic, mesophilic and thermophilic bacteria well, resulting in biologically meaningful estimates for the important thermodynamic parameters. As these results mirror those obtained by biophysicists for globular proteins, it appears that the same or a similar mechanism applies to bacteria as applies to proteins. ?? 2004 Elsevier Ltd. All rights reserved.", "author" : [ { "dropping-particle" : "", "family" : "Ratkowsky", "given" : "David", "non-dropping-particle" : "", "parse-names" : false, "suffix" : "" }, { "dropping-particle" : "", "family" : "Olley", "given" : "June", "non-dropping-particle" : "", "parse-names" : false, "suffix" : "" }, { "dropping-particle" : "", "family" : "Ross", "given" : "Tom", "non-dropping-particle" : "", "parse-names" : false, "suffix" : "" } ], "container-title" : "Journal of Theoretical Biology", "id" : "ITEM-2", "issue" : "3", "issued" : { "date-parts" : [ [ "2005" ] ] }, "page" : "351-362", "title" : "Unifying temperature effects on the growth rate of bacteria and the stability of globular proteins", "type" : "article-journal", "volume" : "233" }, "uris" : [ "http://www.mendeley.com/documents/?uuid=affad423-562d-4b93-a82d-7e9bb27ae642" ] }, { "id" : "ITEM-3", "itemData" : { "DOI" : "10.1111/gcb.12596", "ISBN" : "1354-1013", "ISSN" : "13652486", "PMID" : "24706438", "abstract" : "Our current understanding of the temperature response of biological processes in soil is based on the Arrhenius equation. This predicts an exponential increase in rate as temperature rises, whereas in the laboratory and in the field, there is always a clearly identifiable temperature optimum for all microbial processes. In the laboratory, this has been explained by denaturation of enzymes at higher temperatures, and in the field, the availability of substrates and water is often cited as critical factors. Recently, we have shown that temperature optima for enzymes and microbial growth occur in the absence of denaturation and that this is a consequence of the unusual heat capacity changes associated with enzymes. We have called this macromolecular rate theory - MMRT (Hobbs et\u00a0al., , ACS Chem. Biol. 8:2388). Here, we apply MMRT to a wide range of literature data on the response of soil microbial processes to temperature with a focus on respiration but also including different soil enzyme activities, nitrogen and methane cycling. Our theory agrees closely with a wide range of experimental data and predicts temperature optima for these microbial processes. MMRT also predicted high relative temperature sensitivity (as assessed by Q10 calculations) at low temperatures and that Q10 declined as temperature increases in agreement with data synthesis from the literature. Declining Q10 and temperature optima in soils are coherently explained by MMRT which is based on thermodynamics and heat capacity changes for enzyme-catalysed rates. MMRT also provides a new perspective, and makes new predictions, regarding the absolute temperature sensitivity of ecosystems - a fundamental component of models for climate change.", "author" : [ { "dropping-particle" : "", "family" : "Schipper", "given" : "Louis A.", "non-dropping-particle" : "", "parse-names" : false, "suffix" : "" }, { "dropping-particle" : "", "family" : "Hobbs", "given" : "Joanne K.", "non-dropping-particle" : "", "parse-names" : false, "suffix" : "" }, { "dropping-particle" : "", "family" : "Rutledge", "given" : "Susanna", "non-dropping-particle" : "", "parse-names" : false, "suffix" : "" }, { "dropping-particle" : "", "family" : "Arcus", "given" : "Vickery L.", "non-dropping-particle" : "", "parse-names" : false, "suffix" : "" } ], "container-title" : "Global Change Biology", "id" : "ITEM-3", "issue" : "11", "issued" : { "date-parts" : [ [ "2014" ] ] }, "page" : "3578-3586", "title" : "Thermodynamic theory explains the temperature optima of soil microbial processes and high Q10 values at low temperatures", "type" : "article-journal", "volume" : "20" }, "uris" : [ "http://www.mendeley.com/documents/?uuid=a0174beb-5a4e-45e0-bce1-cf8757f3cc3b" ] } ], "mendeley" : { "formattedCitation" : "[&lt;i&gt;Murphy et al.&lt;/i&gt;, 1990; &lt;i&gt;Ratkowsky et al.&lt;/i&gt;, 2005; &lt;i&gt;Schipper et al.&lt;/i&gt;, 2014]", "plainTextFormattedCitation" : "[Murphy et al., 1990; Ratkowsky et al., 2005; Schipper et al., 2014]", "previouslyFormattedCitation" : "[&lt;i&gt;Murphy et al.&lt;/i&gt;, 1990; &lt;i&gt;Ratkowsky et al.&lt;/i&gt;, 2005; &lt;i&gt;Schipper et al.&lt;/i&gt;, 2014]" }, "properties" : { "noteIndex" : 0 }, "schema" : "https://github.com/citation-style-language/schema/raw/master/csl-citation.json" }</w:instrText>
      </w:r>
      <w:r>
        <w:fldChar w:fldCharType="separate"/>
      </w:r>
      <w:r w:rsidRPr="00D71CD8">
        <w:rPr>
          <w:noProof/>
        </w:rPr>
        <w:t>[</w:t>
      </w:r>
      <w:r w:rsidRPr="00D71CD8">
        <w:rPr>
          <w:i/>
          <w:noProof/>
        </w:rPr>
        <w:t>Murphy et al.</w:t>
      </w:r>
      <w:r w:rsidRPr="00D71CD8">
        <w:rPr>
          <w:noProof/>
        </w:rPr>
        <w:t xml:space="preserve">, 1990; </w:t>
      </w:r>
      <w:r w:rsidRPr="00D71CD8">
        <w:rPr>
          <w:i/>
          <w:noProof/>
        </w:rPr>
        <w:t>Ratkowsky et al.</w:t>
      </w:r>
      <w:r w:rsidRPr="00D71CD8">
        <w:rPr>
          <w:noProof/>
        </w:rPr>
        <w:t xml:space="preserve">, 2005; </w:t>
      </w:r>
      <w:r w:rsidRPr="00D71CD8">
        <w:rPr>
          <w:i/>
          <w:noProof/>
        </w:rPr>
        <w:t>Schipper et al.</w:t>
      </w:r>
      <w:r w:rsidRPr="00D71CD8">
        <w:rPr>
          <w:noProof/>
        </w:rPr>
        <w:t>, 2014]</w:t>
      </w:r>
      <w:r>
        <w:fldChar w:fldCharType="end"/>
      </w:r>
      <w:r>
        <w:t>, we defined parameters for amino acid traits (</w:t>
      </w:r>
      <w:r>
        <w:rPr>
          <w:i/>
        </w:rPr>
        <w:t>n, N</w:t>
      </w:r>
      <w:r>
        <w:rPr>
          <w:vertAlign w:val="subscript"/>
        </w:rPr>
        <w:t>CH</w:t>
      </w:r>
      <w:r>
        <w:rPr>
          <w:i/>
        </w:rPr>
        <w:t xml:space="preserve">, </w:t>
      </w:r>
      <w:r>
        <w:t>Δ</w:t>
      </w:r>
      <w:r>
        <w:rPr>
          <w:i/>
        </w:rPr>
        <w:t>H</w:t>
      </w:r>
      <w:r>
        <w:rPr>
          <w:i/>
          <w:vertAlign w:val="superscript"/>
        </w:rPr>
        <w:t>*</w:t>
      </w:r>
      <w:r>
        <w:t>) that result in a thermal optimum at 290 K.</w:t>
      </w:r>
    </w:p>
    <w:p w14:paraId="046C2305" w14:textId="12EB8F07" w:rsidR="00095199" w:rsidRDefault="009537BE" w:rsidP="004C4D69">
      <w:pPr>
        <w:pStyle w:val="Normal10"/>
      </w:pPr>
      <w:r>
        <w:tab/>
      </w:r>
      <w:proofErr w:type="gramStart"/>
      <w:r>
        <w:t>W</w:t>
      </w:r>
      <w:r w:rsidR="00095199">
        <w:t>ater control</w:t>
      </w:r>
      <w:r>
        <w:t xml:space="preserve"> on decomposition </w:t>
      </w:r>
      <w:r w:rsidR="00095199">
        <w:t xml:space="preserve">due to diffusion limitation on substrate access is </w:t>
      </w:r>
      <w:r>
        <w:t xml:space="preserve">imposed </w:t>
      </w:r>
      <w:r w:rsidR="004B6BCA">
        <w:t>by modifying the decomposition rate directly</w:t>
      </w:r>
      <w:proofErr w:type="gramEnd"/>
      <w:r>
        <w:t>.</w:t>
      </w:r>
      <w:r w:rsidR="008E521D">
        <w:t xml:space="preserve"> Litter, woody debris, and polymeric carbon decomposition as well as microbial and enzyme turnover are limited </w:t>
      </w:r>
      <w:r w:rsidR="0026107B">
        <w:t xml:space="preserve">depending on the soil water potential following </w:t>
      </w:r>
      <w:r w:rsidR="003847E9">
        <w:fldChar w:fldCharType="begin" w:fldLock="1"/>
      </w:r>
      <w:r w:rsidR="00493868">
        <w:instrText>ADDIN CSL_CITATION { "citationItems" : [ { "id" : "ITEM-1", "itemData" : { "author" : [ { "dropping-particle" : "", "family" : "Wilson", "given" : "Jill M", "non-dropping-particle" : "", "parse-names" : false, "suffix" : "" }, { "dropping-particle" : "", "family" : "Griffin", "given" : "D M", "non-dropping-particle" : "", "parse-names" : false, "suffix" : "" } ], "container-title" : "Soil Biology and Biochemistry", "id" : "ITEM-1", "issued" : { "date-parts" : [ [ "1975" ] ] }, "page" : "199-204", "title" : "WATER POTENTIAL AND THE RESPIRATION MICROORGANISMS IN THE SOIL OF", "type" : "article-journal", "volume" : "7" }, "uris" : [ "http://www.mendeley.com/documents/?uuid=d15d3eaa-41e3-4d89-8fd0-fc6133e5895c" ] } ], "mendeley" : { "formattedCitation" : "[&lt;i&gt;Wilson and Griffin&lt;/i&gt;, 1975]", "plainTextFormattedCitation" : "[Wilson and Griffin, 1975]", "previouslyFormattedCitation" : "[&lt;i&gt;Wilson and Griffin&lt;/i&gt;, 1975]" }, "properties" : { "noteIndex" : 0 }, "schema" : "https://github.com/citation-style-language/schema/raw/master/csl-citation.json" }</w:instrText>
      </w:r>
      <w:r w:rsidR="003847E9">
        <w:fldChar w:fldCharType="separate"/>
      </w:r>
      <w:r w:rsidR="003847E9" w:rsidRPr="003847E9">
        <w:rPr>
          <w:noProof/>
        </w:rPr>
        <w:t>[</w:t>
      </w:r>
      <w:r w:rsidR="003847E9" w:rsidRPr="003847E9">
        <w:rPr>
          <w:i/>
          <w:noProof/>
        </w:rPr>
        <w:t>Wilson and Griffin</w:t>
      </w:r>
      <w:r w:rsidR="003847E9" w:rsidRPr="003847E9">
        <w:rPr>
          <w:noProof/>
        </w:rPr>
        <w:t>, 1975]</w:t>
      </w:r>
      <w:r w:rsidR="003847E9">
        <w:fldChar w:fldCharType="end"/>
      </w:r>
    </w:p>
    <w:p w14:paraId="20C019B3" w14:textId="1A601A03" w:rsidR="00095199" w:rsidRDefault="00973456" w:rsidP="002A75DA">
      <w:pPr>
        <w:pStyle w:val="Normal10"/>
        <w:jc w:val="right"/>
      </w:pPr>
      <m:oMath>
        <m:sSub>
          <m:sSubPr>
            <m:ctrlPr>
              <w:rPr>
                <w:rFonts w:ascii="Cambria Math" w:hAnsi="Cambria Math"/>
                <w:i/>
              </w:rPr>
            </m:ctrlPr>
          </m:sSubPr>
          <m:e>
            <m:r>
              <w:rPr>
                <w:rFonts w:ascii="Cambria Math" w:hAnsi="Cambria Math"/>
              </w:rPr>
              <m:t>w</m:t>
            </m:r>
          </m:e>
          <m:sub>
            <m:r>
              <w:rPr>
                <w:rFonts w:ascii="Cambria Math" w:hAnsi="Cambria Math"/>
              </w:rPr>
              <m:t>mod</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minspi</m:t>
                        </m:r>
                      </m:num>
                      <m:den>
                        <m:r>
                          <w:rPr>
                            <w:rFonts w:ascii="Cambria Math" w:hAnsi="Cambria Math"/>
                          </w:rPr>
                          <m:t>psi</m:t>
                        </m:r>
                      </m:den>
                    </m:f>
                  </m:e>
                </m:d>
              </m:e>
            </m:func>
          </m:num>
          <m:den>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minpsi</m:t>
                </m:r>
              </m:num>
              <m:den>
                <m:r>
                  <w:rPr>
                    <w:rFonts w:ascii="Cambria Math" w:hAnsi="Cambria Math"/>
                  </w:rPr>
                  <m:t>maxpsi</m:t>
                </m:r>
              </m:den>
            </m:f>
            <m:r>
              <w:rPr>
                <w:rFonts w:ascii="Cambria Math" w:hAnsi="Cambria Math"/>
              </w:rPr>
              <m:t>)</m:t>
            </m:r>
          </m:den>
        </m:f>
      </m:oMath>
      <w:r w:rsidR="002A75DA" w:rsidRPr="00354F06">
        <w:rPr>
          <w:vertAlign w:val="subscript"/>
        </w:rPr>
        <w:tab/>
      </w:r>
      <w:r w:rsidR="002A75DA" w:rsidRPr="00354F06">
        <w:rPr>
          <w:vertAlign w:val="subscript"/>
        </w:rPr>
        <w:tab/>
      </w:r>
      <w:r w:rsidR="002A75DA">
        <w:rPr>
          <w:vertAlign w:val="subscript"/>
        </w:rPr>
        <w:tab/>
      </w:r>
      <w:r w:rsidR="002A75DA">
        <w:rPr>
          <w:vertAlign w:val="subscript"/>
        </w:rPr>
        <w:tab/>
      </w:r>
      <w:r w:rsidR="002A75DA">
        <w:rPr>
          <w:vertAlign w:val="subscript"/>
        </w:rPr>
        <w:tab/>
      </w:r>
      <w:r w:rsidR="002A75DA">
        <w:t>(19</w:t>
      </w:r>
      <w:r w:rsidR="002A75DA" w:rsidRPr="00354F06">
        <w:t>)</w:t>
      </w:r>
    </w:p>
    <w:p w14:paraId="05B5D811" w14:textId="54EE0EB8" w:rsidR="00095199" w:rsidRDefault="0026107B" w:rsidP="004C4D69">
      <w:pPr>
        <w:pStyle w:val="Normal10"/>
      </w:pPr>
      <w:r>
        <w:t>I</w:t>
      </w:r>
      <w:r w:rsidR="008E521D">
        <w:t>f the soil water potential is lower than the minimum soil water potential for the given soil,</w:t>
      </w:r>
      <w:r>
        <w:t xml:space="preserve"> decomposition does not occur</w:t>
      </w:r>
      <w:r w:rsidR="008E521D">
        <w:t>.</w:t>
      </w:r>
      <w:r>
        <w:t xml:space="preserve"> </w:t>
      </w:r>
      <w:r w:rsidR="00095199">
        <w:t xml:space="preserve">A </w:t>
      </w:r>
      <w:proofErr w:type="spellStart"/>
      <w:r w:rsidR="00095199">
        <w:t>Michaelis-Menten</w:t>
      </w:r>
      <w:proofErr w:type="spellEnd"/>
      <w:r w:rsidR="00095199">
        <w:t xml:space="preserve"> relationship </w:t>
      </w:r>
      <w:r>
        <w:t>estimates the oxygen limitation on decomposition</w:t>
      </w:r>
      <w:r w:rsidR="006C2FBF">
        <w:t xml:space="preserve"> based on its bulk concentration</w:t>
      </w:r>
    </w:p>
    <w:p w14:paraId="76958B13" w14:textId="0C6B6A5B" w:rsidR="00095199" w:rsidRDefault="00973456" w:rsidP="005F2ABE">
      <w:pPr>
        <w:pStyle w:val="Normal10"/>
        <w:jc w:val="right"/>
      </w:pPr>
      <m:oMath>
        <m:sSub>
          <m:sSubPr>
            <m:ctrlPr>
              <w:rPr>
                <w:rFonts w:ascii="Cambria Math" w:hAnsi="Cambria Math"/>
                <w:i/>
              </w:rPr>
            </m:ctrlPr>
          </m:sSubPr>
          <m:e>
            <m:r>
              <w:rPr>
                <w:rFonts w:ascii="Cambria Math" w:hAnsi="Cambria Math"/>
              </w:rPr>
              <m:t>o</m:t>
            </m:r>
          </m:e>
          <m:sub>
            <m:r>
              <w:rPr>
                <w:rFonts w:ascii="Cambria Math" w:hAnsi="Cambria Math"/>
              </w:rPr>
              <m:t>mod</m:t>
            </m:r>
          </m:sub>
        </m:sSub>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mO2</m:t>
                </m:r>
              </m:sub>
            </m:sSub>
          </m:den>
        </m:f>
      </m:oMath>
      <w:r w:rsidR="002A75DA" w:rsidRPr="00354F06">
        <w:rPr>
          <w:vertAlign w:val="subscript"/>
        </w:rPr>
        <w:tab/>
      </w:r>
      <w:r w:rsidR="002A75DA" w:rsidRPr="00354F06">
        <w:rPr>
          <w:vertAlign w:val="subscript"/>
        </w:rPr>
        <w:tab/>
      </w:r>
      <w:r w:rsidR="002A75DA">
        <w:rPr>
          <w:vertAlign w:val="subscript"/>
        </w:rPr>
        <w:tab/>
      </w:r>
      <w:r w:rsidR="002A75DA">
        <w:rPr>
          <w:vertAlign w:val="subscript"/>
        </w:rPr>
        <w:tab/>
      </w:r>
      <w:r w:rsidR="002A75DA">
        <w:rPr>
          <w:vertAlign w:val="subscript"/>
        </w:rPr>
        <w:tab/>
      </w:r>
      <w:r w:rsidR="002A75DA">
        <w:t>(20</w:t>
      </w:r>
      <w:r w:rsidR="002A75DA" w:rsidRPr="00354F06">
        <w:t>)</w:t>
      </w:r>
    </w:p>
    <w:p w14:paraId="171742AE" w14:textId="6D92C350" w:rsidR="00A90A6B" w:rsidRPr="00354F06" w:rsidRDefault="006C2FBF" w:rsidP="005F2ABE">
      <w:pPr>
        <w:widowControl w:val="0"/>
        <w:autoSpaceDE w:val="0"/>
        <w:autoSpaceDN w:val="0"/>
        <w:adjustRightInd w:val="0"/>
      </w:pPr>
      <w:proofErr w:type="gramStart"/>
      <w:r>
        <w:t>where</w:t>
      </w:r>
      <w:proofErr w:type="gramEnd"/>
      <w:r>
        <w:t xml:space="preserve"> </w:t>
      </w:r>
      <m:oMath>
        <m:sSub>
          <m:sSubPr>
            <m:ctrlPr>
              <w:rPr>
                <w:rFonts w:ascii="Cambria Math" w:hAnsi="Cambria Math"/>
              </w:rPr>
            </m:ctrlPr>
          </m:sSubPr>
          <m:e>
            <m:r>
              <w:rPr>
                <w:rFonts w:ascii="Cambria Math" w:hAnsi="Cambria Math"/>
              </w:rPr>
              <m:t>K</m:t>
            </m:r>
          </m:e>
          <m:sub>
            <m:r>
              <w:rPr>
                <w:rFonts w:ascii="Cambria Math" w:hAnsi="Cambria Math"/>
              </w:rPr>
              <m:t>mO2</m:t>
            </m:r>
          </m:sub>
        </m:sSub>
      </m:oMath>
      <w:r>
        <w:t xml:space="preserve"> is set to 0.22 mol </w:t>
      </w:r>
      <m:oMath>
        <m:sSub>
          <m:sSubPr>
            <m:ctrlPr>
              <w:rPr>
                <w:rFonts w:ascii="Cambria Math" w:hAnsi="Cambria Math"/>
              </w:rPr>
            </m:ctrlPr>
          </m:sSubPr>
          <m:e>
            <m:r>
              <w:rPr>
                <w:rFonts w:ascii="Cambria Math" w:hAnsi="Cambria Math"/>
              </w:rPr>
              <m:t>O</m:t>
            </m:r>
          </m:e>
          <m:sub>
            <m:r>
              <w:rPr>
                <w:rFonts w:ascii="Cambria Math" w:hAnsi="Cambria Math"/>
              </w:rPr>
              <m:t>2</m:t>
            </m:r>
          </m:sub>
        </m:sSub>
      </m:oMath>
      <w:r w:rsidR="008C1124">
        <w:t xml:space="preserve"> </w:t>
      </w:r>
      <w:r>
        <w:t>m</w:t>
      </w:r>
      <w:r w:rsidR="008C1124">
        <w:rPr>
          <w:vertAlign w:val="superscript"/>
        </w:rPr>
        <w:t>-3</w:t>
      </w:r>
      <w:r w:rsidR="00CE4E2C">
        <w:t xml:space="preserve"> following</w:t>
      </w:r>
      <w:r w:rsidR="005612FE">
        <w:t xml:space="preserve"> </w:t>
      </w:r>
      <w:r w:rsidR="005612FE">
        <w:fldChar w:fldCharType="begin" w:fldLock="1"/>
      </w:r>
      <w:r w:rsidR="003847E9">
        <w:instrText>ADDIN CSL_CITATION { "citationItems" : [ { "id" : "ITEM-1", "itemData" : { "author" : [ { "dropping-particle" : "", "family" : "Arah", "given" : "J. R M", "non-dropping-particle" : "", "parse-names" : false, "suffix" : "" }, { "dropping-particle" : "", "family" : "Kirk", "given" : "GJD", "non-dropping-particle" : "", "parse-names" : false, "suffix" : "" } ], "container-title" : "Nutrient Cycling in Agroecosystems", "id" : "ITEM-1", "issued" : { "date-parts" : [ [ "2000" ] ] }, "page" : "221-230", "title" : "Modeling rice plant-mediated methane emission", "type" : "article-journal" }, "uris" : [ "http://www.mendeley.com/documents/?uuid=efe064d7-daf9-4b26-a4ec-e92ce94e9be9" ] } ], "mendeley" : { "formattedCitation" : "[&lt;i&gt;Arah and Kirk&lt;/i&gt;, 2000]", "plainTextFormattedCitation" : "[Arah and Kirk, 2000]", "previouslyFormattedCitation" : "[&lt;i&gt;Arah and Kirk&lt;/i&gt;, 2000]" }, "properties" : { "noteIndex" : 0 }, "schema" : "https://github.com/citation-style-language/schema/raw/master/csl-citation.json" }</w:instrText>
      </w:r>
      <w:r w:rsidR="005612FE">
        <w:fldChar w:fldCharType="separate"/>
      </w:r>
      <w:r w:rsidR="005612FE" w:rsidRPr="005612FE">
        <w:rPr>
          <w:noProof/>
        </w:rPr>
        <w:t>[</w:t>
      </w:r>
      <w:r w:rsidR="005612FE" w:rsidRPr="005612FE">
        <w:rPr>
          <w:i/>
          <w:noProof/>
        </w:rPr>
        <w:t>Arah and Kirk</w:t>
      </w:r>
      <w:r w:rsidR="005612FE" w:rsidRPr="005612FE">
        <w:rPr>
          <w:noProof/>
        </w:rPr>
        <w:t>, 2000]</w:t>
      </w:r>
      <w:r w:rsidR="005612FE">
        <w:fldChar w:fldCharType="end"/>
      </w:r>
      <w:r w:rsidR="00CE4E2C">
        <w:t>.</w:t>
      </w:r>
      <w:r w:rsidR="005612FE">
        <w:t xml:space="preserve"> </w:t>
      </w:r>
      <w:r w:rsidR="003F7457">
        <w:t xml:space="preserve">Water limitation due to transport emerges via interactive effects between dissolved organic carbon in the aqueous phase </w:t>
      </w:r>
      <w:r w:rsidR="003F7457">
        <w:lastRenderedPageBreak/>
        <w:t xml:space="preserve">and microbial biomass. The </w:t>
      </w:r>
      <w:proofErr w:type="spellStart"/>
      <w:r w:rsidR="003F7457">
        <w:t>BeTR</w:t>
      </w:r>
      <w:proofErr w:type="spellEnd"/>
      <w:r w:rsidR="003F7457">
        <w:t xml:space="preserve"> reactive transport module determines the availability of aqueous phase C in any given depth layer due to diffusive and </w:t>
      </w:r>
      <w:proofErr w:type="spellStart"/>
      <w:r w:rsidR="003F7457">
        <w:t>advective</w:t>
      </w:r>
      <w:proofErr w:type="spellEnd"/>
      <w:r w:rsidR="003F7457">
        <w:t xml:space="preserve"> transport.</w:t>
      </w:r>
      <w:bookmarkStart w:id="0" w:name="_vw0bjd8yd5ha" w:colFirst="0" w:colLast="0"/>
      <w:bookmarkStart w:id="1" w:name="_1fob9te"/>
      <w:bookmarkEnd w:id="0"/>
      <w:bookmarkEnd w:id="1"/>
    </w:p>
    <w:p w14:paraId="10079D98" w14:textId="1AC033FF" w:rsidR="004C4D69" w:rsidRDefault="004C4D69" w:rsidP="004C4D69">
      <w:pPr>
        <w:pStyle w:val="Heading3"/>
      </w:pPr>
      <w:bookmarkStart w:id="2" w:name="_uehdkn940grt" w:colFirst="0" w:colLast="0"/>
      <w:bookmarkStart w:id="3" w:name="_3znysh7"/>
      <w:bookmarkStart w:id="4" w:name="_2et92p0" w:colFirst="0" w:colLast="0"/>
      <w:bookmarkStart w:id="5" w:name="_i5ttg4eaq90s" w:colFirst="0" w:colLast="0"/>
      <w:bookmarkStart w:id="6" w:name="_km5dty3xhaye" w:colFirst="0" w:colLast="0"/>
      <w:bookmarkStart w:id="7" w:name="_tyjcwt"/>
      <w:bookmarkStart w:id="8" w:name="_5t3xj5vym0q5" w:colFirst="0" w:colLast="0"/>
      <w:bookmarkStart w:id="9" w:name="_3dy6vkm"/>
      <w:bookmarkEnd w:id="2"/>
      <w:bookmarkEnd w:id="3"/>
      <w:bookmarkEnd w:id="4"/>
      <w:bookmarkEnd w:id="5"/>
      <w:bookmarkEnd w:id="6"/>
      <w:bookmarkEnd w:id="7"/>
      <w:bookmarkEnd w:id="8"/>
      <w:bookmarkEnd w:id="9"/>
      <w:r>
        <w:t xml:space="preserve">ELMv1 and </w:t>
      </w:r>
      <w:proofErr w:type="spellStart"/>
      <w:r>
        <w:t>BeTR</w:t>
      </w:r>
      <w:proofErr w:type="spellEnd"/>
    </w:p>
    <w:p w14:paraId="0F51D7BD" w14:textId="67460653" w:rsidR="004C4D69" w:rsidRDefault="004C4D69" w:rsidP="004C4D69">
      <w:pPr>
        <w:pStyle w:val="Heading3"/>
      </w:pPr>
      <w:r>
        <w:t>Model Integration</w:t>
      </w:r>
    </w:p>
    <w:p w14:paraId="5B608ED8" w14:textId="4025921F" w:rsidR="00973456" w:rsidRDefault="004C4D69" w:rsidP="004C4D69">
      <w:pPr>
        <w:pStyle w:val="Normal1"/>
      </w:pPr>
      <w:r>
        <w:tab/>
        <w:t xml:space="preserve">The 0-D microsite version of the </w:t>
      </w:r>
      <w:proofErr w:type="spellStart"/>
      <w:r>
        <w:t>ReSOM</w:t>
      </w:r>
      <w:proofErr w:type="spellEnd"/>
      <w:r>
        <w:t xml:space="preserve"> model was first translated from </w:t>
      </w:r>
      <w:proofErr w:type="spellStart"/>
      <w:r>
        <w:t>Matlab</w:t>
      </w:r>
      <w:proofErr w:type="spellEnd"/>
      <w:r>
        <w:t xml:space="preserve"> into Fortran 90. The model predictions are computed by solving a series of ordinary differential equations. At the microsite level where computational efficiency is not a concern, each flux was stored as a new variable, and the change in each C</w:t>
      </w:r>
      <w:r w:rsidR="00856B66">
        <w:t xml:space="preserve"> </w:t>
      </w:r>
      <w:r w:rsidR="0030459B">
        <w:t>pool (</w:t>
      </w:r>
      <w:proofErr w:type="spellStart"/>
      <w:r w:rsidR="0030459B">
        <w:t>dC</w:t>
      </w:r>
      <w:proofErr w:type="spellEnd"/>
      <w:r>
        <w:t>/</w:t>
      </w:r>
      <w:proofErr w:type="spellStart"/>
      <w:r>
        <w:t>dt</w:t>
      </w:r>
      <w:proofErr w:type="spellEnd"/>
      <w:r>
        <w:t>) was computed by adding and subtracting component fluxes from each pool.</w:t>
      </w:r>
      <w:r w:rsidR="00C445AC">
        <w:t xml:space="preserve"> In the integrated ELM-</w:t>
      </w:r>
      <w:proofErr w:type="spellStart"/>
      <w:r w:rsidR="00C445AC">
        <w:t>BeTR</w:t>
      </w:r>
      <w:proofErr w:type="spellEnd"/>
      <w:r w:rsidR="00C445AC">
        <w:t>-</w:t>
      </w:r>
      <w:proofErr w:type="spellStart"/>
      <w:r w:rsidR="00C445AC">
        <w:t>ReSOM</w:t>
      </w:r>
      <w:proofErr w:type="spellEnd"/>
      <w:r w:rsidR="00C445AC">
        <w:t xml:space="preserve"> model, component fluxes are stored as values in a matrix rather than as standalone variables, as in the cascade matrix of ELM- and CLM-Century, and the general matrix representation of soil models </w:t>
      </w:r>
      <w:r w:rsidR="00C445AC">
        <w:fldChar w:fldCharType="begin" w:fldLock="1"/>
      </w:r>
      <w:r w:rsidR="00DC7636">
        <w:instrText>ADDIN CSL_CITATION { "citationItems" : [ { "id" : "ITEM-1", "itemData" : { "DOI" : "10.1890/15-0361.1", "ISSN" : "0012-9615", "author" : [ { "dropping-particle" : "", "family" : "Sierra, Carlos; Muller", "given" : "Markus", "non-dropping-particle" : "", "parse-names" : false, "suffix" : "" } ], "id" : "ITEM-1", "issued" : { "date-parts" : [ [ "2014" ] ] }, "page" : "16881", "title" : "A general mathematical framework for representing soil organic matter dynamics", "type" : "article-journal", "volume" : "16" }, "uris" : [ "http://www.mendeley.com/documents/?uuid=3ed7e09f-2cd3-4f0e-b4f9-79713ea3cde9" ] } ], "mendeley" : { "formattedCitation" : "[&lt;i&gt;Sierra, Carlos; Muller&lt;/i&gt;, 2014]", "plainTextFormattedCitation" : "[Sierra, Carlos; Muller, 2014]", "previouslyFormattedCitation" : "[&lt;i&gt;Sierra, Carlos; Muller&lt;/i&gt;, 2014]" }, "properties" : { "noteIndex" : 0 }, "schema" : "https://github.com/citation-style-language/schema/raw/master/csl-citation.json" }</w:instrText>
      </w:r>
      <w:r w:rsidR="00C445AC">
        <w:fldChar w:fldCharType="separate"/>
      </w:r>
      <w:r w:rsidR="00C445AC" w:rsidRPr="00C445AC">
        <w:rPr>
          <w:noProof/>
        </w:rPr>
        <w:t>[</w:t>
      </w:r>
      <w:r w:rsidR="00C445AC" w:rsidRPr="00C445AC">
        <w:rPr>
          <w:i/>
          <w:noProof/>
        </w:rPr>
        <w:t>Sierra, Carlos; Muller</w:t>
      </w:r>
      <w:r w:rsidR="00C445AC" w:rsidRPr="00C445AC">
        <w:rPr>
          <w:noProof/>
        </w:rPr>
        <w:t>, 2014]</w:t>
      </w:r>
      <w:r w:rsidR="00C445AC">
        <w:fldChar w:fldCharType="end"/>
      </w:r>
      <w:r w:rsidR="00C445AC">
        <w:t xml:space="preserve">. As shown in </w:t>
      </w:r>
      <w:r w:rsidR="00C445AC">
        <w:fldChar w:fldCharType="begin" w:fldLock="1"/>
      </w:r>
      <w:r w:rsidR="00DC7636">
        <w:instrText>ADDIN CSL_CITATION { "citationItems" : [ { "id" : "ITEM-1", "itemData" : { "DOI" : "10.1890/15-0361.1", "ISSN" : "0012-9615", "author" : [ { "dropping-particle" : "", "family" : "Sierra, Carlos; Muller", "given" : "Markus", "non-dropping-particle" : "", "parse-names" : false, "suffix" : "" } ], "id" : "ITEM-1", "issued" : { "date-parts" : [ [ "2014" ] ] }, "page" : "16881", "title" : "A general mathematical framework for representing soil organic matter dynamics", "type" : "article-journal", "volume" : "16" }, "uris" : [ "http://www.mendeley.com/documents/?uuid=3ed7e09f-2cd3-4f0e-b4f9-79713ea3cde9" ] } ], "mendeley" : { "formattedCitation" : "[&lt;i&gt;Sierra, Carlos; Muller&lt;/i&gt;, 2014]", "plainTextFormattedCitation" : "[Sierra, Carlos; Muller, 2014]", "previouslyFormattedCitation" : "[&lt;i&gt;Sierra, Carlos; Muller&lt;/i&gt;, 2014]" }, "properties" : { "noteIndex" : 0 }, "schema" : "https://github.com/citation-style-language/schema/raw/master/csl-citation.json" }</w:instrText>
      </w:r>
      <w:r w:rsidR="00C445AC">
        <w:fldChar w:fldCharType="separate"/>
      </w:r>
      <w:r w:rsidR="00C445AC" w:rsidRPr="00C445AC">
        <w:rPr>
          <w:noProof/>
        </w:rPr>
        <w:t>[</w:t>
      </w:r>
      <w:r w:rsidR="00C445AC" w:rsidRPr="00C445AC">
        <w:rPr>
          <w:i/>
          <w:noProof/>
        </w:rPr>
        <w:t>Sierra, Carlos; Muller</w:t>
      </w:r>
      <w:r w:rsidR="00C445AC" w:rsidRPr="00C445AC">
        <w:rPr>
          <w:noProof/>
        </w:rPr>
        <w:t>, 2014]</w:t>
      </w:r>
      <w:r w:rsidR="00C445AC">
        <w:fldChar w:fldCharType="end"/>
      </w:r>
      <w:r w:rsidR="00C445AC">
        <w:t xml:space="preserve">, </w:t>
      </w:r>
      <w:r w:rsidR="00346D63">
        <w:t>linear and nonlinear models</w:t>
      </w:r>
      <w:r w:rsidR="00C445AC">
        <w:t xml:space="preserve"> can be represented with general matrix representation. </w:t>
      </w:r>
      <w:r w:rsidR="00856B66">
        <w:t>For each C pool, there is a corresponding nitrogen (N) and phosphorus (P) pool. Transfers between pools are controlled by C dynamics as defined below, and N and P are transferred according to their stoichiometry</w:t>
      </w:r>
      <w:r w:rsidR="00973456">
        <w:t xml:space="preserve"> as follows</w:t>
      </w:r>
      <w:r w:rsidR="00856B66">
        <w:t>.</w:t>
      </w:r>
    </w:p>
    <w:p w14:paraId="62DE69B8" w14:textId="40B4B6F7" w:rsidR="004C4D69" w:rsidRDefault="00973456" w:rsidP="004C4D69">
      <w:pPr>
        <w:pStyle w:val="Normal1"/>
      </w:pPr>
      <w:r>
        <w:tab/>
        <w:t xml:space="preserve">Microbial uptake is controlled by soil temperature, diffusion, and concentration of C monomers in the aqueous phase. Microbes take up monomer N and P in the same stoichiometric ratio as they occur in the aqueous phase. Monomers are then transferred to the </w:t>
      </w:r>
      <w:r w:rsidR="006A4665">
        <w:t xml:space="preserve">microbial </w:t>
      </w:r>
      <w:r>
        <w:t xml:space="preserve">reserve pool </w:t>
      </w:r>
      <w:r w:rsidR="006A4665">
        <w:t xml:space="preserve">that is used to construct </w:t>
      </w:r>
      <w:r>
        <w:t>microbial biomass and enzymes. M</w:t>
      </w:r>
      <w:r w:rsidR="008A6562">
        <w:t>icrobial biomass and enzyme stoichiometry is maintained</w:t>
      </w:r>
      <w:r w:rsidR="00E5317A">
        <w:t>; therefore,</w:t>
      </w:r>
      <w:r>
        <w:t xml:space="preserve"> if there is insufficient N or P to construct microbial </w:t>
      </w:r>
      <w:r>
        <w:lastRenderedPageBreak/>
        <w:t xml:space="preserve">biomass and enzymes, </w:t>
      </w:r>
      <w:r w:rsidR="00E5317A">
        <w:t>N and P can be</w:t>
      </w:r>
      <w:r>
        <w:t xml:space="preserve"> immobilized from the NH</w:t>
      </w:r>
      <w:r w:rsidRPr="008A6562">
        <w:rPr>
          <w:vertAlign w:val="subscript"/>
        </w:rPr>
        <w:t>4</w:t>
      </w:r>
      <w:r>
        <w:t xml:space="preserve"> and soluble P pools, respectively.</w:t>
      </w:r>
      <w:r w:rsidR="00E5317A">
        <w:t xml:space="preserve"> Currently, microbes are given priority over plants for these nutrients, but in the future they will compete for nutrients using the ECA framework currently used for n</w:t>
      </w:r>
      <w:r w:rsidR="00E5317A">
        <w:t xml:space="preserve">itrification, </w:t>
      </w:r>
      <w:proofErr w:type="spellStart"/>
      <w:r w:rsidR="00E5317A">
        <w:t>denitrification</w:t>
      </w:r>
      <w:proofErr w:type="spellEnd"/>
      <w:r w:rsidR="00E5317A">
        <w:t xml:space="preserve">, and P cycling </w:t>
      </w:r>
      <w:r w:rsidR="00E5317A">
        <w:fldChar w:fldCharType="begin" w:fldLock="1"/>
      </w:r>
      <w:r w:rsidR="00E5317A">
        <w:instrText>ADDIN CSL_CITATION { "citationItems" : [ { "id" : "ITEM-1", "itemData" : { "DOI" : "10.1002/eap.1490", "author" : [ { "dropping-particle" : "", "family" : "Zhu", "given" : "Q", "non-dropping-particle" : "", "parse-names" : false, "suffix" : "" }, { "dropping-particle" : "", "family" : "WJ", "given" : "Riley", "non-dropping-particle" : "", "parse-names" : false, "suffix" : "" }, { "dropping-particle" : "", "family" : "J", "given" : "Tang", "non-dropping-particle" : "", "parse-names" : false, "suffix" : "" } ], "container-title" : "Ecological Applications", "id" : "ITEM-1", "issue" : "3", "issued" : { "date-parts" : [ [ "2017" ] ] }, "page" : "875-886", "title" : "A new theory of plant \u2013 microbe nutrient competition resolves inconsistencies between observations and model predictions", "type" : "article-journal", "volume" : "27" }, "uris" : [ "http://www.mendeley.com/documents/?uuid=2bacffae-a4e0-49c5-9107-4c422db04947" ] }, { "id" : "ITEM-2", "itemData" : { "DOI" : "10.5194/bg-13-341-2016", "ISSN" : "17264189", "abstract" : "Soil is a complex system where biotic (e.g., plant roots, micro-organisms) and abiotic (e.g., mineral surfaces) consumers compete for resources necessary for life (e.g., nitrogen, phosphorus). This competition is ecologically significant, since it regulates the dynamics of soil nutrients and controls aboveground plant productivity. Here we develop, calibrate, and test a nutrient competition model that accounts for multiple soil nutrients interacting with multiple biotic and abiotic consumers. As applied here for tropical forests, the Nutrient COMpetition model (N-COM) includes three primary soil nutrients (NH4+, NO3\u2212, and POx (representing the sum of PO43\u2212, HPO42\u2212, and H2PO4\u2212)) and five potential competitors (plant roots, decomposing microbes, nitrifiers, denitrifiers, and mineral surfaces). The competition is formulated with a quasi-steady-state chemical equilibrium approximation to account for substrate (multiple substrates share one consumer) and consumer (multiple consumers compete for one substrate) effects. N-COM successfully reproduced observed soil heterotrophic respiration, N2O emissions, free phosphorus, sorbed phosphorus, and free NH4+ at a tropical forest site (Tapajos). The overall model posterior uncertainty was moderately well constrained. Our sensitivity analysis revealed that soil nutrient competition was primarily regulated by consumer-substrate affinity rather than environmental factors such as soil temperature or soil moisture. Our results imply that the competitiveness (from most to least competitive) followed this order: (1) for NH4+, nitrifiers ~ decomposing microbes &gt; plant roots, (2) for NO3\u2212, denitrifiers ~ decomposing microbes &gt; plant roots, (3) for POx, mineral surfaces &gt; decomposing microbes ~ plant roots. Although smaller, plant relative competitiveness is of the same order of magnitude as microbes. We then applied the N-COM model to analyze field nitrogen and phosphorus perturbation experiments in two tropical forest sites (in Hawaii and Puerto Rico) not used in model development or calibration. Under soil inorganic nitrogen and phosphorus elevated conditions, the model accurately replicated the experimentally observed competition among different nutrient consumers. Although we used as many observations as we could obtain, more nutrient addition experiments in tropical systems would greatly benefit model testing and calibration. In summary, the N-COM model provides an ecologically consistent representation of nutrient comp\u2026", "author" : [ { "dropping-particle" : "", "family" : "Zhu", "given" : "Q.", "non-dropping-particle" : "", "parse-names" : false, "suffix" : "" }, { "dropping-particle" : "", "family" : "Riley", "given" : "W. J.", "non-dropping-particle" : "", "parse-names" : false, "suffix" : "" }, { "dropping-particle" : "", "family" : "Tang", "given" : "J.", "non-dropping-particle" : "", "parse-names" : false, "suffix" : "" }, { "dropping-particle" : "", "family" : "Koven", "given" : "C. D.", "non-dropping-particle" : "", "parse-names" : false, "suffix" : "" } ], "container-title" : "Biogeosciences", "id" : "ITEM-2", "issue" : "1", "issued" : { "date-parts" : [ [ "2016" ] ] }, "page" : "341-363", "title" : "Multiple soil nutrient competition between plants, microbes, and mineral surfaces: Model development, parameterization, and example applications in several tropical forests", "type" : "article-journal", "volume" : "13" }, "uris" : [ "http://www.mendeley.com/documents/?uuid=63c799d5-0662-4b53-87a6-e4677c2f58f5" ] } ], "mendeley" : { "formattedCitation" : "[&lt;i&gt;Zhu et al.&lt;/i&gt;, 2016, 2017]", "plainTextFormattedCitation" : "[Zhu et al., 2016, 2017]" }, "properties" : { "noteIndex" : 0 }, "schema" : "https://github.com/citation-style-language/schema/raw/master/csl-citation.json" }</w:instrText>
      </w:r>
      <w:r w:rsidR="00E5317A">
        <w:fldChar w:fldCharType="separate"/>
      </w:r>
      <w:r w:rsidR="00E5317A" w:rsidRPr="00493868">
        <w:rPr>
          <w:noProof/>
        </w:rPr>
        <w:t>[</w:t>
      </w:r>
      <w:r w:rsidR="00E5317A" w:rsidRPr="00493868">
        <w:rPr>
          <w:i/>
          <w:noProof/>
        </w:rPr>
        <w:t>Zhu et al.</w:t>
      </w:r>
      <w:r w:rsidR="00E5317A" w:rsidRPr="00493868">
        <w:rPr>
          <w:noProof/>
        </w:rPr>
        <w:t>, 2016, 2017]</w:t>
      </w:r>
      <w:r w:rsidR="00E5317A">
        <w:fldChar w:fldCharType="end"/>
      </w:r>
      <w:r w:rsidR="00E5317A">
        <w:t xml:space="preserve">. </w:t>
      </w:r>
      <w:r>
        <w:t>If there is insufficient N or P in the aqueous soil pools, then growth is limited. If there is</w:t>
      </w:r>
      <w:r w:rsidR="008A6562">
        <w:t xml:space="preserve"> excess C</w:t>
      </w:r>
      <w:r>
        <w:t>, N or P, these elements</w:t>
      </w:r>
      <w:r w:rsidR="008A6562">
        <w:t xml:space="preserve"> can be mineralized as</w:t>
      </w:r>
      <w:r>
        <w:t xml:space="preserve"> </w:t>
      </w:r>
      <w:r w:rsidRPr="00354F06">
        <w:t>CO</w:t>
      </w:r>
      <w:r w:rsidRPr="00B622A1">
        <w:rPr>
          <w:vertAlign w:val="subscript"/>
        </w:rPr>
        <w:t>2</w:t>
      </w:r>
      <w:r>
        <w:t>,</w:t>
      </w:r>
      <w:r w:rsidR="008A6562">
        <w:t xml:space="preserve"> NH</w:t>
      </w:r>
      <w:r w:rsidR="008A6562" w:rsidRPr="008A6562">
        <w:rPr>
          <w:vertAlign w:val="subscript"/>
        </w:rPr>
        <w:t>4</w:t>
      </w:r>
      <w:r>
        <w:t xml:space="preserve"> and soluble P, respectively.</w:t>
      </w:r>
      <w:bookmarkStart w:id="10" w:name="_GoBack"/>
      <w:bookmarkEnd w:id="10"/>
    </w:p>
    <w:p w14:paraId="0272F546" w14:textId="65E5CC0C" w:rsidR="00163801" w:rsidRDefault="00163801" w:rsidP="004C4D69">
      <w:pPr>
        <w:pStyle w:val="Normal1"/>
      </w:pPr>
      <w:r>
        <w:tab/>
        <w:t xml:space="preserve">We converted </w:t>
      </w:r>
      <w:proofErr w:type="spellStart"/>
      <w:r>
        <w:t>ReSOM</w:t>
      </w:r>
      <w:proofErr w:type="spellEnd"/>
      <w:r>
        <w:t xml:space="preserve"> from the representation shown in Table 1 (i.e., a mass balance of individual fluxes) to a general matrix representation </w:t>
      </w:r>
      <w:r w:rsidR="00590C8B">
        <w:t>using the</w:t>
      </w:r>
      <w:r>
        <w:t xml:space="preserve"> </w:t>
      </w:r>
      <w:proofErr w:type="spellStart"/>
      <w:r>
        <w:t>the</w:t>
      </w:r>
      <w:proofErr w:type="spellEnd"/>
      <w:r>
        <w:t xml:space="preserve"> form:</w:t>
      </w:r>
    </w:p>
    <w:p w14:paraId="2F7FB7DB" w14:textId="77777777" w:rsidR="00163801" w:rsidRPr="00163801" w:rsidRDefault="00973456" w:rsidP="00163801">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dC</m:t>
              </m:r>
            </m:num>
            <m:den>
              <m:r>
                <w:rPr>
                  <w:rFonts w:ascii="Cambria Math" w:hAnsi="Cambria Math"/>
                  <w:sz w:val="20"/>
                  <w:szCs w:val="20"/>
                </w:rPr>
                <m:t>dt</m:t>
              </m:r>
            </m:den>
          </m:f>
          <m:r>
            <w:rPr>
              <w:rFonts w:ascii="Cambria Math" w:hAnsi="Cambria Math"/>
              <w:sz w:val="20"/>
              <w:szCs w:val="20"/>
            </w:rPr>
            <m:t>=I+T∙O</m:t>
          </m:r>
        </m:oMath>
      </m:oMathPara>
    </w:p>
    <w:p w14:paraId="51BD0727" w14:textId="4BBC0725" w:rsidR="00163801" w:rsidRPr="00163801" w:rsidRDefault="00163801" w:rsidP="00163801">
      <w:proofErr w:type="gramStart"/>
      <w:r w:rsidRPr="00163801">
        <w:t>where</w:t>
      </w:r>
      <w:proofErr w:type="gramEnd"/>
      <w:r w:rsidR="00590C8B">
        <w:t xml:space="preserve"> </w:t>
      </w:r>
      <w:proofErr w:type="spellStart"/>
      <w:r w:rsidR="00590C8B">
        <w:t>dC</w:t>
      </w:r>
      <w:proofErr w:type="spellEnd"/>
      <w:r w:rsidR="00590C8B">
        <w:t>/</w:t>
      </w:r>
      <w:proofErr w:type="spellStart"/>
      <w:r w:rsidR="00590C8B">
        <w:t>dt</w:t>
      </w:r>
      <w:proofErr w:type="spellEnd"/>
      <w:r w:rsidR="00590C8B">
        <w:t xml:space="preserve"> is the change in a vector of C pools,</w:t>
      </w:r>
      <w:r w:rsidRPr="00163801">
        <w:t xml:space="preserve"> I is the input matrix, T is the transfer matrix representing all flows of C between pools</w:t>
      </w:r>
      <w:r w:rsidR="00590C8B">
        <w:t>, and O is the output matrix.</w:t>
      </w:r>
    </w:p>
    <w:p w14:paraId="5BC83EA7" w14:textId="272EB6E9" w:rsidR="00163801" w:rsidRPr="00C945B4" w:rsidRDefault="00590C8B" w:rsidP="00163801">
      <w:pPr>
        <w:rPr>
          <w:sz w:val="20"/>
          <w:szCs w:val="20"/>
        </w:rPr>
      </w:pPr>
      <w:r w:rsidRPr="00590C8B">
        <w:t xml:space="preserve">If we </w:t>
      </w:r>
      <w:r w:rsidR="00163801" w:rsidRPr="00590C8B">
        <w:t>let</w:t>
      </w:r>
      <w:r w:rsidR="00163801">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r>
          <w:rPr>
            <w:rFonts w:ascii="Cambria Math" w:hAnsi="Cambria Math"/>
            <w:sz w:val="20"/>
            <w:szCs w:val="20"/>
          </w:rPr>
          <m:t xml:space="preserve">= </m:t>
        </m:r>
        <m:r>
          <w:rPr>
            <w:rFonts w:ascii="Cambria Math" w:eastAsia="Cambria Math" w:hAnsi="Cambria Math" w:cs="Cambria Math"/>
            <w:sz w:val="20"/>
            <w:szCs w:val="20"/>
          </w:rPr>
          <m:t xml:space="preserve">kappa-gB0+ </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oMath>
      <w:r>
        <w:rPr>
          <w:sz w:val="20"/>
          <w:szCs w:val="20"/>
        </w:rPr>
        <w:t>,</w:t>
      </w:r>
    </w:p>
    <w:p w14:paraId="2C18848E" w14:textId="77777777" w:rsidR="00163801" w:rsidRPr="00C945B4" w:rsidRDefault="00163801" w:rsidP="00163801">
      <w:pPr>
        <w:rPr>
          <w:sz w:val="20"/>
          <w:szCs w:val="20"/>
        </w:rPr>
      </w:pPr>
    </w:p>
    <w:p w14:paraId="43A2070A" w14:textId="6C85BE68" w:rsidR="00163801" w:rsidRPr="00C945B4" w:rsidRDefault="00163801" w:rsidP="00163801">
      <w:pPr>
        <w:rPr>
          <w:rFonts w:ascii="Cambria Math" w:hAnsi="Cambria Math"/>
          <w:sz w:val="20"/>
          <w:szCs w:val="20"/>
          <w:oMath/>
        </w:rPr>
      </w:pPr>
      <w:r w:rsidRPr="00C945B4">
        <w:rPr>
          <w:sz w:val="20"/>
          <w:szCs w:val="20"/>
        </w:rPr>
        <w:tab/>
      </w:r>
      <m:oMath>
        <m:f>
          <m:fPr>
            <m:ctrlPr>
              <w:rPr>
                <w:rFonts w:ascii="Cambria Math" w:hAnsi="Cambria Math"/>
                <w:i/>
                <w:sz w:val="20"/>
                <w:szCs w:val="20"/>
              </w:rPr>
            </m:ctrlPr>
          </m:fPr>
          <m:num>
            <m:r>
              <w:rPr>
                <w:rFonts w:ascii="Cambria Math" w:hAnsi="Cambria Math"/>
                <w:sz w:val="20"/>
                <w:szCs w:val="20"/>
              </w:rPr>
              <m:t>dC</m:t>
            </m:r>
          </m:num>
          <m:den>
            <m:r>
              <w:rPr>
                <w:rFonts w:ascii="Cambria Math" w:hAnsi="Cambria Math"/>
                <w:sz w:val="20"/>
                <w:szCs w:val="20"/>
              </w:rPr>
              <m:t>dt</m:t>
            </m:r>
          </m:den>
        </m:f>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l3w</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l1l2w</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res</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fpoly</m:t>
                  </m:r>
                  <m:ctrlPr>
                    <w:rPr>
                      <w:rFonts w:ascii="Cambria Math" w:eastAsia="Cambria Math" w:hAnsi="Cambria Math" w:cs="Cambria Math"/>
                      <w:i/>
                      <w:sz w:val="20"/>
                      <w:szCs w:val="20"/>
                    </w:rPr>
                  </m:ctrlPr>
                </m:e>
                <m:e>
                  <m:r>
                    <w:rPr>
                      <w:rFonts w:ascii="Cambria Math" w:eastAsia="Cambria Math" w:hAnsi="Cambria Math" w:cs="Cambria Math"/>
                      <w:sz w:val="20"/>
                      <w:szCs w:val="20"/>
                    </w:rPr>
                    <m:t>1-fpoly</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sz w:val="20"/>
                          <w:szCs w:val="20"/>
                        </w:rPr>
                        <m:t>Mic∙gB0</m:t>
                      </m:r>
                    </m:num>
                    <m:den>
                      <m:sSub>
                        <m:sSubPr>
                          <m:ctrlPr>
                            <w:rPr>
                              <w:rFonts w:ascii="Cambria Math" w:hAnsi="Cambria Math"/>
                              <w:i/>
                              <w:sz w:val="20"/>
                              <w:szCs w:val="20"/>
                            </w:rPr>
                          </m:ctrlPr>
                        </m:sSubPr>
                        <m:e>
                          <m:r>
                            <w:rPr>
                              <w:rFonts w:ascii="Cambria Math" w:eastAsia="Cambria Math" w:hAnsi="Cambria Math" w:cs="Cambria Math"/>
                              <w:sz w:val="20"/>
                              <w:szCs w:val="20"/>
                            </w:rPr>
                            <m:t>Res∙</m:t>
                          </m:r>
                          <m:r>
                            <w:rPr>
                              <w:rFonts w:ascii="Cambria Math" w:hAnsi="Cambria Math"/>
                              <w:sz w:val="20"/>
                              <w:szCs w:val="20"/>
                            </w:rPr>
                            <m:t>F</m:t>
                          </m:r>
                        </m:e>
                        <m:sub>
                          <m:r>
                            <w:rPr>
                              <w:rFonts w:ascii="Cambria Math" w:hAnsi="Cambria Math"/>
                              <w:sz w:val="20"/>
                              <w:szCs w:val="20"/>
                            </w:rPr>
                            <m:t>Res</m:t>
                          </m:r>
                        </m:sub>
                      </m:sSub>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Mic∙pE</m:t>
                      </m:r>
                    </m:num>
                    <m:den>
                      <m:r>
                        <w:rPr>
                          <w:rFonts w:ascii="Cambria Math" w:eastAsia="Cambria Math" w:hAnsi="Cambria Math" w:cs="Cambria Math"/>
                          <w:sz w:val="20"/>
                          <w:szCs w:val="20"/>
                        </w:rPr>
                        <m:t>Res∙</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den>
                  </m:f>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den>
                  </m:f>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Poly∙Enz∙</m:t>
                      </m:r>
                      <m:sSub>
                        <m:sSubPr>
                          <m:ctrlPr>
                            <w:rPr>
                              <w:rFonts w:ascii="Cambria Math" w:hAnsi="Cambria Math"/>
                              <w:i/>
                              <w:sz w:val="20"/>
                              <w:szCs w:val="20"/>
                            </w:rPr>
                          </m:ctrlPr>
                        </m:sSubPr>
                        <m:e>
                          <m:r>
                            <w:rPr>
                              <w:rFonts w:ascii="Cambria Math" w:hAnsi="Cambria Math"/>
                              <w:sz w:val="20"/>
                              <w:szCs w:val="20"/>
                            </w:rPr>
                            <m:t>Vmax</m:t>
                          </m:r>
                        </m:e>
                        <m:sub>
                          <m:r>
                            <w:rPr>
                              <w:rFonts w:ascii="Cambria Math" w:hAnsi="Cambria Math"/>
                              <w:sz w:val="20"/>
                              <w:szCs w:val="20"/>
                            </w:rPr>
                            <m:t>E</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r>
                        <w:rPr>
                          <w:rFonts w:ascii="Cambria Math" w:hAnsi="Cambria Math"/>
                          <w:sz w:val="20"/>
                          <w:szCs w:val="20"/>
                        </w:rPr>
                        <m:t>+Poly+Enz+Min∙</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EM</m:t>
                              </m:r>
                            </m:sub>
                          </m:sSub>
                        </m:den>
                      </m:f>
                    </m:den>
                  </m:f>
                </m:e>
              </m:mr>
              <m:mr>
                <m:e>
                  <m:f>
                    <m:fPr>
                      <m:ctrlPr>
                        <w:rPr>
                          <w:rFonts w:ascii="Cambria Math" w:hAnsi="Cambria Math"/>
                          <w:i/>
                          <w:sz w:val="20"/>
                          <w:szCs w:val="20"/>
                        </w:rPr>
                      </m:ctrlPr>
                    </m:fPr>
                    <m:num>
                      <m:r>
                        <w:rPr>
                          <w:rFonts w:ascii="Cambria Math" w:hAnsi="Cambria Math"/>
                          <w:sz w:val="20"/>
                          <w:szCs w:val="20"/>
                        </w:rPr>
                        <m:t>Mono∙Mic×z∙</m:t>
                      </m:r>
                      <m:sSub>
                        <m:sSubPr>
                          <m:ctrlPr>
                            <w:rPr>
                              <w:rFonts w:ascii="Cambria Math" w:hAnsi="Cambria Math"/>
                              <w:i/>
                              <w:sz w:val="20"/>
                              <w:szCs w:val="20"/>
                            </w:rPr>
                          </m:ctrlPr>
                        </m:sSubPr>
                        <m:e>
                          <m:r>
                            <w:rPr>
                              <w:rFonts w:ascii="Cambria Math" w:hAnsi="Cambria Math"/>
                              <w:sz w:val="20"/>
                              <w:szCs w:val="20"/>
                            </w:rPr>
                            <m:t>Vmax</m:t>
                          </m:r>
                        </m:e>
                        <m:sub>
                          <m:r>
                            <w:rPr>
                              <w:rFonts w:ascii="Cambria Math" w:hAnsi="Cambria Math"/>
                              <w:sz w:val="20"/>
                              <w:szCs w:val="20"/>
                            </w:rPr>
                            <m:t>M</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MP</m:t>
                          </m:r>
                        </m:sub>
                      </m:sSub>
                      <m:r>
                        <w:rPr>
                          <w:rFonts w:ascii="Cambria Math" w:hAnsi="Cambria Math"/>
                          <w:sz w:val="20"/>
                          <w:szCs w:val="20"/>
                        </w:rPr>
                        <m:t>+Poly+Enz+Min∙</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EM</m:t>
                              </m:r>
                            </m:sub>
                          </m:sSub>
                        </m:den>
                      </m:f>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Mic∙</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Enz∙decay</m:t>
                      </m:r>
                    </m:e>
                    <m:sub>
                      <m:r>
                        <w:rPr>
                          <w:rFonts w:ascii="Cambria Math" w:eastAsia="Cambria Math" w:hAnsi="Cambria Math" w:cs="Cambria Math"/>
                          <w:sz w:val="20"/>
                          <w:szCs w:val="20"/>
                        </w:rPr>
                        <m:t>E</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Res∙</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e>
              </m:mr>
            </m:m>
          </m:e>
        </m:d>
      </m:oMath>
    </w:p>
    <w:p w14:paraId="2B2F5218" w14:textId="7092BFF9" w:rsidR="006A2FD2" w:rsidRPr="00E6202C" w:rsidRDefault="006A2FD2" w:rsidP="00E6202C">
      <w:pPr>
        <w:ind w:firstLine="720"/>
      </w:pPr>
      <w:r w:rsidRPr="00E6202C">
        <w:t>The O matrix can be further decomposed into N(C) and C,</w:t>
      </w:r>
      <w:r w:rsidR="00E6202C" w:rsidRPr="00E6202C">
        <w:t xml:space="preserve"> a matrix of decay </w:t>
      </w:r>
      <w:r w:rsidR="00E6202C">
        <w:t>rates and a vector of the C pools.</w:t>
      </w:r>
    </w:p>
    <w:p w14:paraId="026C6D74" w14:textId="77777777" w:rsidR="00163801" w:rsidRPr="00E03935" w:rsidRDefault="00973456" w:rsidP="00163801">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dC</m:t>
              </m:r>
            </m:num>
            <m:den>
              <m:r>
                <w:rPr>
                  <w:rFonts w:ascii="Cambria Math" w:hAnsi="Cambria Math"/>
                  <w:sz w:val="20"/>
                  <w:szCs w:val="20"/>
                </w:rPr>
                <m:t>dt</m:t>
              </m:r>
            </m:den>
          </m:f>
          <m:r>
            <w:rPr>
              <w:rFonts w:ascii="Cambria Math" w:hAnsi="Cambria Math"/>
              <w:sz w:val="20"/>
              <w:szCs w:val="20"/>
            </w:rPr>
            <m:t>=I+T(C)∙N(C)∙C</m:t>
          </m:r>
        </m:oMath>
      </m:oMathPara>
    </w:p>
    <w:p w14:paraId="14AFA7CD" w14:textId="77777777" w:rsidR="00163801" w:rsidRDefault="00163801" w:rsidP="00163801">
      <w:pPr>
        <w:rPr>
          <w:sz w:val="20"/>
          <w:szCs w:val="20"/>
        </w:rPr>
      </w:pPr>
    </w:p>
    <w:p w14:paraId="31C520D8" w14:textId="77777777" w:rsidR="00163801" w:rsidRDefault="00163801" w:rsidP="00163801">
      <w:pPr>
        <w:rPr>
          <w:sz w:val="20"/>
          <w:szCs w:val="20"/>
        </w:rPr>
      </w:pPr>
      <w:proofErr w:type="gramStart"/>
      <w:r>
        <w:rPr>
          <w:sz w:val="20"/>
          <w:szCs w:val="20"/>
        </w:rPr>
        <w:lastRenderedPageBreak/>
        <w:t>let</w:t>
      </w:r>
      <w:proofErr w:type="gramEnd"/>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Poly</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Enz∙</m:t>
            </m:r>
            <m:sSub>
              <m:sSubPr>
                <m:ctrlPr>
                  <w:rPr>
                    <w:rFonts w:ascii="Cambria Math" w:hAnsi="Cambria Math"/>
                    <w:i/>
                    <w:sz w:val="20"/>
                    <w:szCs w:val="20"/>
                  </w:rPr>
                </m:ctrlPr>
              </m:sSubPr>
              <m:e>
                <m:r>
                  <w:rPr>
                    <w:rFonts w:ascii="Cambria Math" w:hAnsi="Cambria Math"/>
                    <w:sz w:val="20"/>
                    <w:szCs w:val="20"/>
                  </w:rPr>
                  <m:t>Vmax</m:t>
                </m:r>
              </m:e>
              <m:sub>
                <m:r>
                  <w:rPr>
                    <w:rFonts w:ascii="Cambria Math" w:hAnsi="Cambria Math"/>
                    <w:sz w:val="20"/>
                    <w:szCs w:val="20"/>
                  </w:rPr>
                  <m:t>E</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r>
              <w:rPr>
                <w:rFonts w:ascii="Cambria Math" w:hAnsi="Cambria Math"/>
                <w:sz w:val="20"/>
                <w:szCs w:val="20"/>
              </w:rPr>
              <m:t>+Poly+Enz+Min∙</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EM</m:t>
                    </m:r>
                  </m:sub>
                </m:sSub>
              </m:den>
            </m:f>
          </m:den>
        </m:f>
      </m:oMath>
    </w:p>
    <w:p w14:paraId="7289BFE1" w14:textId="77777777" w:rsidR="00163801" w:rsidRDefault="00163801" w:rsidP="00163801">
      <w:pPr>
        <w:rPr>
          <w:sz w:val="20"/>
          <w:szCs w:val="20"/>
        </w:rPr>
      </w:pPr>
      <w:proofErr w:type="gramStart"/>
      <w:r>
        <w:rPr>
          <w:sz w:val="20"/>
          <w:szCs w:val="20"/>
        </w:rPr>
        <w:t>let</w:t>
      </w:r>
      <w:proofErr w:type="gramEnd"/>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Mic×z∙</m:t>
            </m:r>
            <m:sSub>
              <m:sSubPr>
                <m:ctrlPr>
                  <w:rPr>
                    <w:rFonts w:ascii="Cambria Math" w:hAnsi="Cambria Math"/>
                    <w:i/>
                    <w:sz w:val="20"/>
                    <w:szCs w:val="20"/>
                  </w:rPr>
                </m:ctrlPr>
              </m:sSubPr>
              <m:e>
                <m:r>
                  <w:rPr>
                    <w:rFonts w:ascii="Cambria Math" w:hAnsi="Cambria Math"/>
                    <w:sz w:val="20"/>
                    <w:szCs w:val="20"/>
                  </w:rPr>
                  <m:t>Vmax</m:t>
                </m:r>
              </m:e>
              <m:sub>
                <m:r>
                  <w:rPr>
                    <w:rFonts w:ascii="Cambria Math" w:hAnsi="Cambria Math"/>
                    <w:sz w:val="20"/>
                    <w:szCs w:val="20"/>
                  </w:rPr>
                  <m:t>M</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MP</m:t>
                </m:r>
              </m:sub>
            </m:sSub>
            <m:r>
              <w:rPr>
                <w:rFonts w:ascii="Cambria Math" w:hAnsi="Cambria Math"/>
                <w:sz w:val="20"/>
                <w:szCs w:val="20"/>
              </w:rPr>
              <m:t>+Poly+Enz+Min∙</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EP</m:t>
                    </m:r>
                  </m:sub>
                </m:sSub>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EM</m:t>
                    </m:r>
                  </m:sub>
                </m:sSub>
              </m:den>
            </m:f>
          </m:den>
        </m:f>
      </m:oMath>
    </w:p>
    <w:p w14:paraId="29930A88" w14:textId="77777777" w:rsidR="00163801" w:rsidRPr="00C945B4" w:rsidRDefault="00163801" w:rsidP="00163801">
      <w:pPr>
        <w:rPr>
          <w:sz w:val="20"/>
          <w:szCs w:val="20"/>
        </w:rPr>
      </w:pPr>
    </w:p>
    <w:p w14:paraId="0907DD8C" w14:textId="40A6F58E" w:rsidR="00163801" w:rsidRPr="001F0B01" w:rsidRDefault="00163801" w:rsidP="00163801">
      <w:pP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l3w</m:t>
                        </m:r>
                      </m:sub>
                    </m:sSub>
                  </m:e>
                </m:m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l1l2w</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res</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fpoly</m:t>
                    </m:r>
                    <m:ctrlPr>
                      <w:rPr>
                        <w:rFonts w:ascii="Cambria Math" w:eastAsia="Cambria Math" w:hAnsi="Cambria Math" w:cs="Cambria Math"/>
                        <w:i/>
                        <w:sz w:val="20"/>
                        <w:szCs w:val="20"/>
                      </w:rPr>
                    </m:ctrlPr>
                  </m:e>
                  <m:e>
                    <m:r>
                      <w:rPr>
                        <w:rFonts w:ascii="Cambria Math" w:eastAsia="Cambria Math" w:hAnsi="Cambria Math" w:cs="Cambria Math"/>
                        <w:sz w:val="20"/>
                        <w:szCs w:val="20"/>
                      </w:rPr>
                      <m:t>1-fpoly</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sz w:val="20"/>
                            <w:szCs w:val="20"/>
                          </w:rPr>
                          <m:t>Mic∙gB0</m:t>
                        </m:r>
                      </m:num>
                      <m:den>
                        <m:sSub>
                          <m:sSubPr>
                            <m:ctrlPr>
                              <w:rPr>
                                <w:rFonts w:ascii="Cambria Math" w:hAnsi="Cambria Math"/>
                                <w:i/>
                                <w:sz w:val="20"/>
                                <w:szCs w:val="20"/>
                              </w:rPr>
                            </m:ctrlPr>
                          </m:sSubPr>
                          <m:e>
                            <m:r>
                              <w:rPr>
                                <w:rFonts w:ascii="Cambria Math" w:eastAsia="Cambria Math" w:hAnsi="Cambria Math" w:cs="Cambria Math"/>
                                <w:sz w:val="20"/>
                                <w:szCs w:val="20"/>
                              </w:rPr>
                              <m:t>Res∙</m:t>
                            </m:r>
                            <m:r>
                              <w:rPr>
                                <w:rFonts w:ascii="Cambria Math" w:hAnsi="Cambria Math"/>
                                <w:sz w:val="20"/>
                                <w:szCs w:val="20"/>
                              </w:rPr>
                              <m:t>F</m:t>
                            </m:r>
                          </m:e>
                          <m:sub>
                            <m:r>
                              <w:rPr>
                                <w:rFonts w:ascii="Cambria Math" w:hAnsi="Cambria Math"/>
                                <w:sz w:val="20"/>
                                <w:szCs w:val="20"/>
                              </w:rPr>
                              <m:t>Res</m:t>
                            </m:r>
                          </m:sub>
                        </m:sSub>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Mic∙pE</m:t>
                        </m:r>
                      </m:num>
                      <m:den>
                        <m:r>
                          <w:rPr>
                            <w:rFonts w:ascii="Cambria Math" w:eastAsia="Cambria Math" w:hAnsi="Cambria Math" w:cs="Cambria Math"/>
                            <w:sz w:val="20"/>
                            <w:szCs w:val="20"/>
                          </w:rPr>
                          <m:t>Res∙</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den>
                    </m:f>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den>
                    </m:f>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e>
          </m:d>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Poly</m:t>
                        </m:r>
                      </m:sub>
                    </m:sSub>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E</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Res</m:t>
                        </m:r>
                      </m:sub>
                    </m:sSub>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Poly</m:t>
                    </m:r>
                  </m:e>
                </m:mr>
                <m:mr>
                  <m:e>
                    <m:r>
                      <w:rPr>
                        <w:rFonts w:ascii="Cambria Math" w:hAnsi="Cambria Math"/>
                        <w:sz w:val="20"/>
                        <w:szCs w:val="20"/>
                      </w:rPr>
                      <m:t>Mono</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Mic</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Enz</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Res</m:t>
                    </m:r>
                  </m:e>
                </m:mr>
              </m:m>
            </m:e>
          </m:d>
        </m:oMath>
      </m:oMathPara>
    </w:p>
    <w:p w14:paraId="0DCB0B0B" w14:textId="77777777" w:rsidR="00163801" w:rsidRDefault="00163801" w:rsidP="00163801">
      <w:pPr>
        <w:rPr>
          <w:sz w:val="20"/>
          <w:szCs w:val="20"/>
        </w:rPr>
      </w:pPr>
    </w:p>
    <w:p w14:paraId="044C06A5" w14:textId="3AC9400A" w:rsidR="00163801" w:rsidRPr="00E6202C" w:rsidRDefault="00E6202C" w:rsidP="00E6202C">
      <w:pPr>
        <w:ind w:firstLine="720"/>
      </w:pPr>
      <w:r>
        <w:t>In order to verify this matrix representation is identical to the representation from Table 1, we can set the dCO2/</w:t>
      </w:r>
      <w:proofErr w:type="spellStart"/>
      <w:r>
        <w:t>dt</w:t>
      </w:r>
      <w:proofErr w:type="spellEnd"/>
      <w:r>
        <w:t xml:space="preserve"> composed of individual fluxes,</w:t>
      </w:r>
    </w:p>
    <w:p w14:paraId="018917F5" w14:textId="1AB592A2" w:rsidR="00163801" w:rsidRDefault="00973456" w:rsidP="00163801">
      <w:pPr>
        <w:rPr>
          <w:sz w:val="20"/>
          <w:szCs w:val="20"/>
        </w:rPr>
      </w:pPr>
      <m:oMath>
        <m:f>
          <m:fPr>
            <m:ctrlPr>
              <w:rPr>
                <w:rFonts w:ascii="Cambria Math" w:hAnsi="Cambria Math"/>
                <w:i/>
                <w:sz w:val="20"/>
                <w:szCs w:val="20"/>
              </w:rPr>
            </m:ctrlPr>
          </m:fPr>
          <m:num>
            <m:r>
              <w:rPr>
                <w:rFonts w:ascii="Cambria Math" w:hAnsi="Cambria Math"/>
                <w:sz w:val="20"/>
                <w:szCs w:val="20"/>
              </w:rPr>
              <m:t>dC</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oMath>
      <w:r w:rsidR="00163801">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res</m:t>
                </m:r>
              </m:sub>
            </m:sSub>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+Mic∙</m:t>
        </m:r>
        <m:d>
          <m:dPr>
            <m:ctrlPr>
              <w:rPr>
                <w:rFonts w:ascii="Cambria Math" w:hAnsi="Cambria Math"/>
                <w:i/>
                <w:sz w:val="20"/>
                <w:szCs w:val="20"/>
              </w:rPr>
            </m:ctrlPr>
          </m:dPr>
          <m:e>
            <m:r>
              <w:rPr>
                <w:rFonts w:ascii="Cambria Math" w:hAnsi="Cambria Math"/>
                <w:sz w:val="20"/>
                <w:szCs w:val="20"/>
              </w:rPr>
              <m:t>mr+pE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e>
        </m:d>
        <m:r>
          <w:rPr>
            <w:rFonts w:ascii="Cambria Math" w:hAnsi="Cambria Math"/>
            <w:sz w:val="20"/>
            <w:szCs w:val="20"/>
          </w:rPr>
          <m:t>+Res∙</m:t>
        </m:r>
        <m:d>
          <m:dPr>
            <m:ctrlPr>
              <w:rPr>
                <w:rFonts w:ascii="Cambria Math" w:hAnsi="Cambria Math"/>
                <w:i/>
                <w:sz w:val="20"/>
                <w:szCs w:val="20"/>
              </w:rPr>
            </m:ctrlPr>
          </m:dPr>
          <m:e>
            <m:r>
              <w:rPr>
                <w:rFonts w:ascii="Cambria Math" w:hAnsi="Cambria Math"/>
                <w:sz w:val="20"/>
                <w:szCs w:val="20"/>
              </w:rPr>
              <m:t>κ-gB0</m:t>
            </m:r>
          </m:e>
        </m:d>
        <m:r>
          <w:rPr>
            <w:rFonts w:ascii="Cambria Math" w:hAnsi="Cambria Math"/>
            <w:sz w:val="20"/>
            <w:szCs w:val="20"/>
          </w:rPr>
          <m:t>-Mic∙(mr+</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m:t>
        </m:r>
      </m:oMath>
    </w:p>
    <w:p w14:paraId="67A03802" w14:textId="77C3B381" w:rsidR="00163801" w:rsidRPr="00E6202C" w:rsidRDefault="00E6202C" w:rsidP="00163801">
      <w:proofErr w:type="gramStart"/>
      <w:r w:rsidRPr="00E6202C">
        <w:t>equal</w:t>
      </w:r>
      <w:proofErr w:type="gramEnd"/>
      <w:r w:rsidRPr="00E6202C">
        <w:t xml:space="preserve"> to the dCO2/</w:t>
      </w:r>
      <w:proofErr w:type="spellStart"/>
      <w:r w:rsidRPr="00E6202C">
        <w:t>dt</w:t>
      </w:r>
      <w:proofErr w:type="spellEnd"/>
      <w:r w:rsidRPr="00E6202C">
        <w:t xml:space="preserve"> derived from the general matrix representation</w:t>
      </w:r>
      <w:r>
        <w:t>,</w:t>
      </w:r>
    </w:p>
    <w:p w14:paraId="5208A4ED" w14:textId="7DD8A455" w:rsidR="00163801" w:rsidRDefault="00973456" w:rsidP="00163801">
      <w:pPr>
        <w:rPr>
          <w:sz w:val="20"/>
          <w:szCs w:val="20"/>
        </w:rPr>
      </w:pPr>
      <m:oMath>
        <m:f>
          <m:fPr>
            <m:ctrlPr>
              <w:rPr>
                <w:rFonts w:ascii="Cambria Math" w:hAnsi="Cambria Math"/>
                <w:i/>
                <w:sz w:val="20"/>
                <w:szCs w:val="20"/>
              </w:rPr>
            </m:ctrlPr>
          </m:fPr>
          <m:num>
            <m:r>
              <w:rPr>
                <w:rFonts w:ascii="Cambria Math" w:hAnsi="Cambria Math"/>
                <w:sz w:val="20"/>
                <w:szCs w:val="20"/>
              </w:rPr>
              <m:t>dC</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=-∑(O)=</m:t>
        </m:r>
      </m:oMath>
      <w:r w:rsidR="00163801">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res</m:t>
                </m:r>
              </m:sub>
            </m:sSub>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+Res∙</m:t>
        </m:r>
        <m:d>
          <m:dPr>
            <m:ctrlPr>
              <w:rPr>
                <w:rFonts w:ascii="Cambria Math" w:hAnsi="Cambria Math"/>
                <w:i/>
                <w:sz w:val="20"/>
                <w:szCs w:val="20"/>
              </w:rPr>
            </m:ctrlPr>
          </m:dPr>
          <m:e>
            <m:r>
              <w:rPr>
                <w:rFonts w:ascii="Cambria Math" w:hAnsi="Cambria Math"/>
                <w:sz w:val="20"/>
                <w:szCs w:val="20"/>
              </w:rPr>
              <m:t>κ</m:t>
            </m:r>
            <m:r>
              <w:rPr>
                <w:rFonts w:ascii="Cambria Math" w:eastAsia="Cambria Math" w:hAnsi="Cambria Math" w:cs="Cambria Math"/>
                <w:sz w:val="20"/>
                <w:szCs w:val="20"/>
              </w:rPr>
              <m:t xml:space="preserve">-gB0+ </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ctrlPr>
              <w:rPr>
                <w:rFonts w:ascii="Cambria Math" w:eastAsia="Cambria Math" w:hAnsi="Cambria Math" w:cs="Cambria Math"/>
                <w:i/>
                <w:sz w:val="20"/>
                <w:szCs w:val="20"/>
              </w:rPr>
            </m:ctrlPr>
          </m:e>
        </m:d>
        <m:r>
          <w:rPr>
            <w:rFonts w:ascii="Cambria Math" w:eastAsia="Cambria Math" w:hAnsi="Cambria Math" w:cs="Cambria Math"/>
            <w:sz w:val="20"/>
            <w:szCs w:val="20"/>
          </w:rPr>
          <m:t>-Mic∙gB0-Mic∙pE-Res∙</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oMath>
    </w:p>
    <w:p w14:paraId="30ABE700" w14:textId="621C0DFF" w:rsidR="00163801" w:rsidRPr="00E6202C" w:rsidRDefault="00E6202C" w:rsidP="00163801">
      <w:proofErr w:type="gramStart"/>
      <w:r w:rsidRPr="00E6202C">
        <w:t>and</w:t>
      </w:r>
      <w:proofErr w:type="gramEnd"/>
      <w:r w:rsidRPr="00E6202C">
        <w:t xml:space="preserve"> c</w:t>
      </w:r>
      <w:r w:rsidR="00163801" w:rsidRPr="00E6202C">
        <w:t>heck that the expressions are equal</w:t>
      </w:r>
      <w:r w:rsidR="002B13C2">
        <w:t xml:space="preserve"> to each other</w:t>
      </w:r>
      <w:r w:rsidR="00163801" w:rsidRPr="00E6202C">
        <w:t>:</w:t>
      </w:r>
    </w:p>
    <w:p w14:paraId="4DC9A8BE" w14:textId="77777777" w:rsidR="00163801" w:rsidRPr="000C0E77" w:rsidRDefault="00973456" w:rsidP="00163801">
      <w:pPr>
        <w:pStyle w:val="ListParagraph"/>
        <w:numPr>
          <w:ilvl w:val="0"/>
          <w:numId w:val="5"/>
        </w:num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res</m:t>
                </m:r>
              </m:sub>
            </m:sSub>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+Mic∙</m:t>
        </m:r>
        <m:d>
          <m:dPr>
            <m:ctrlPr>
              <w:rPr>
                <w:rFonts w:ascii="Cambria Math" w:hAnsi="Cambria Math"/>
                <w:i/>
                <w:sz w:val="20"/>
                <w:szCs w:val="20"/>
              </w:rPr>
            </m:ctrlPr>
          </m:dPr>
          <m:e>
            <m:r>
              <w:rPr>
                <w:rFonts w:ascii="Cambria Math" w:hAnsi="Cambria Math"/>
                <w:sz w:val="20"/>
                <w:szCs w:val="20"/>
              </w:rPr>
              <m:t>mr+pE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e>
        </m:d>
        <m:r>
          <w:rPr>
            <w:rFonts w:ascii="Cambria Math" w:hAnsi="Cambria Math"/>
            <w:sz w:val="20"/>
            <w:szCs w:val="20"/>
          </w:rPr>
          <m:t>+Res∙</m:t>
        </m:r>
        <m:d>
          <m:dPr>
            <m:ctrlPr>
              <w:rPr>
                <w:rFonts w:ascii="Cambria Math" w:hAnsi="Cambria Math"/>
                <w:i/>
                <w:sz w:val="20"/>
                <w:szCs w:val="20"/>
              </w:rPr>
            </m:ctrlPr>
          </m:dPr>
          <m:e>
            <m:r>
              <w:rPr>
                <w:rFonts w:ascii="Cambria Math" w:hAnsi="Cambria Math"/>
                <w:sz w:val="20"/>
                <w:szCs w:val="20"/>
              </w:rPr>
              <m:t>κ-gB0</m:t>
            </m:r>
          </m:e>
        </m:d>
        <m:r>
          <w:rPr>
            <w:rFonts w:ascii="Cambria Math" w:hAnsi="Cambria Math"/>
            <w:sz w:val="20"/>
            <w:szCs w:val="20"/>
          </w:rPr>
          <m:t>-Mic∙(mr+</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m:t>
        </m:r>
      </m:oMath>
      <w:r w:rsidR="00163801" w:rsidRPr="000C0E77">
        <w:rPr>
          <w:sz w:val="20"/>
          <w:szCs w:val="20"/>
        </w:rPr>
        <w:t xml:space="preserve"> =</w:t>
      </w:r>
      <m:oMath>
        <m:sSub>
          <m:sSubPr>
            <m:ctrlPr>
              <w:rPr>
                <w:rFonts w:ascii="Cambria Math" w:hAnsi="Cambria Math"/>
                <w:i/>
                <w:sz w:val="20"/>
                <w:szCs w:val="20"/>
              </w:rPr>
            </m:ctrlPr>
          </m:sSubPr>
          <m:e>
            <m:r>
              <w:rPr>
                <w:rFonts w:ascii="Cambria Math" w:hAnsi="Cambria Math"/>
                <w:sz w:val="20"/>
                <w:szCs w:val="20"/>
              </w:rPr>
              <m:t xml:space="preserve"> F</m:t>
            </m:r>
          </m:e>
          <m:sub>
            <m:r>
              <w:rPr>
                <w:rFonts w:ascii="Cambria Math" w:hAnsi="Cambria Math"/>
                <w:sz w:val="20"/>
                <w:szCs w:val="20"/>
              </w:rPr>
              <m:t>Mono</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res</m:t>
                </m:r>
              </m:sub>
            </m:sSub>
            <m:r>
              <w:rPr>
                <w:rFonts w:ascii="Cambria Math" w:hAnsi="Cambria Math"/>
                <w:sz w:val="20"/>
                <w:szCs w:val="20"/>
              </w:rPr>
              <m:t>∙F</m:t>
            </m:r>
          </m:e>
          <m:sub>
            <m:r>
              <w:rPr>
                <w:rFonts w:ascii="Cambria Math" w:hAnsi="Cambria Math"/>
                <w:sz w:val="20"/>
                <w:szCs w:val="20"/>
              </w:rPr>
              <m:t>Mono</m:t>
            </m:r>
          </m:sub>
        </m:sSub>
        <m:r>
          <w:rPr>
            <w:rFonts w:ascii="Cambria Math" w:hAnsi="Cambria Math"/>
            <w:sz w:val="20"/>
            <w:szCs w:val="20"/>
          </w:rPr>
          <m:t>+Res∙</m:t>
        </m:r>
        <m:d>
          <m:dPr>
            <m:ctrlPr>
              <w:rPr>
                <w:rFonts w:ascii="Cambria Math" w:hAnsi="Cambria Math"/>
                <w:i/>
                <w:sz w:val="20"/>
                <w:szCs w:val="20"/>
              </w:rPr>
            </m:ctrlPr>
          </m:dPr>
          <m:e>
            <m:r>
              <w:rPr>
                <w:rFonts w:ascii="Cambria Math" w:hAnsi="Cambria Math"/>
                <w:sz w:val="20"/>
                <w:szCs w:val="20"/>
              </w:rPr>
              <m:t>κ</m:t>
            </m:r>
            <m:r>
              <w:rPr>
                <w:rFonts w:ascii="Cambria Math" w:eastAsia="Cambria Math" w:hAnsi="Cambria Math" w:cs="Cambria Math"/>
                <w:sz w:val="20"/>
                <w:szCs w:val="20"/>
              </w:rPr>
              <m:t xml:space="preserve">-gB0+ </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ctrlPr>
              <w:rPr>
                <w:rFonts w:ascii="Cambria Math" w:eastAsia="Cambria Math" w:hAnsi="Cambria Math" w:cs="Cambria Math"/>
                <w:i/>
                <w:sz w:val="20"/>
                <w:szCs w:val="20"/>
              </w:rPr>
            </m:ctrlPr>
          </m:e>
        </m:d>
        <m:r>
          <w:rPr>
            <w:rFonts w:ascii="Cambria Math" w:eastAsia="Cambria Math" w:hAnsi="Cambria Math" w:cs="Cambria Math"/>
            <w:sz w:val="20"/>
            <w:szCs w:val="20"/>
          </w:rPr>
          <m:t>-Mic∙gB0-Mic∙pE-Res∙</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oMath>
    </w:p>
    <w:p w14:paraId="4C5B4E46" w14:textId="77777777" w:rsidR="00163801" w:rsidRDefault="00163801" w:rsidP="00163801">
      <w:pPr>
        <w:rPr>
          <w:sz w:val="20"/>
          <w:szCs w:val="20"/>
        </w:rPr>
      </w:pPr>
    </w:p>
    <w:p w14:paraId="65D6B7AF"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Mic∙</m:t>
        </m:r>
        <m:d>
          <m:dPr>
            <m:ctrlPr>
              <w:rPr>
                <w:rFonts w:ascii="Cambria Math" w:hAnsi="Cambria Math"/>
                <w:i/>
                <w:sz w:val="20"/>
                <w:szCs w:val="20"/>
              </w:rPr>
            </m:ctrlPr>
          </m:dPr>
          <m:e>
            <m:r>
              <w:rPr>
                <w:rFonts w:ascii="Cambria Math" w:hAnsi="Cambria Math"/>
                <w:sz w:val="20"/>
                <w:szCs w:val="20"/>
              </w:rPr>
              <m:t>mr+pE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e>
        </m:d>
        <m:r>
          <w:rPr>
            <w:rFonts w:ascii="Cambria Math" w:hAnsi="Cambria Math"/>
            <w:sz w:val="20"/>
            <w:szCs w:val="20"/>
          </w:rPr>
          <m:t>+Res∙</m:t>
        </m:r>
        <m:d>
          <m:dPr>
            <m:ctrlPr>
              <w:rPr>
                <w:rFonts w:ascii="Cambria Math" w:hAnsi="Cambria Math"/>
                <w:i/>
                <w:sz w:val="20"/>
                <w:szCs w:val="20"/>
              </w:rPr>
            </m:ctrlPr>
          </m:dPr>
          <m:e>
            <m:r>
              <w:rPr>
                <w:rFonts w:ascii="Cambria Math" w:hAnsi="Cambria Math"/>
                <w:sz w:val="20"/>
                <w:szCs w:val="20"/>
              </w:rPr>
              <m:t>κ-gB0</m:t>
            </m:r>
          </m:e>
        </m:d>
        <m:r>
          <w:rPr>
            <w:rFonts w:ascii="Cambria Math" w:hAnsi="Cambria Math"/>
            <w:sz w:val="20"/>
            <w:szCs w:val="20"/>
          </w:rPr>
          <m:t>-Mic∙(mr+</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m:t>
        </m:r>
      </m:oMath>
      <w:r w:rsidRPr="000C0E77">
        <w:rPr>
          <w:sz w:val="20"/>
          <w:szCs w:val="20"/>
        </w:rPr>
        <w:t xml:space="preserve"> =</w:t>
      </w:r>
      <m:oMath>
        <m:r>
          <w:rPr>
            <w:rFonts w:ascii="Cambria Math" w:hAnsi="Cambria Math"/>
            <w:sz w:val="20"/>
            <w:szCs w:val="20"/>
          </w:rPr>
          <m:t>Res∙</m:t>
        </m:r>
        <m:d>
          <m:dPr>
            <m:ctrlPr>
              <w:rPr>
                <w:rFonts w:ascii="Cambria Math" w:hAnsi="Cambria Math"/>
                <w:i/>
                <w:sz w:val="20"/>
                <w:szCs w:val="20"/>
              </w:rPr>
            </m:ctrlPr>
          </m:dPr>
          <m:e>
            <m:r>
              <w:rPr>
                <w:rFonts w:ascii="Cambria Math" w:hAnsi="Cambria Math"/>
                <w:sz w:val="20"/>
                <w:szCs w:val="20"/>
              </w:rPr>
              <m:t>κ</m:t>
            </m:r>
            <m:r>
              <w:rPr>
                <w:rFonts w:ascii="Cambria Math" w:eastAsia="Cambria Math" w:hAnsi="Cambria Math" w:cs="Cambria Math"/>
                <w:sz w:val="20"/>
                <w:szCs w:val="20"/>
              </w:rPr>
              <m:t xml:space="preserve">-gB0+ </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ctrlPr>
              <w:rPr>
                <w:rFonts w:ascii="Cambria Math" w:eastAsia="Cambria Math" w:hAnsi="Cambria Math" w:cs="Cambria Math"/>
                <w:i/>
                <w:sz w:val="20"/>
                <w:szCs w:val="20"/>
              </w:rPr>
            </m:ctrlPr>
          </m:e>
        </m:d>
        <m:r>
          <w:rPr>
            <w:rFonts w:ascii="Cambria Math" w:eastAsia="Cambria Math" w:hAnsi="Cambria Math" w:cs="Cambria Math"/>
            <w:sz w:val="20"/>
            <w:szCs w:val="20"/>
          </w:rPr>
          <m:t>-Mic∙gB0-Mic∙pE-Res∙</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oMath>
    </w:p>
    <w:p w14:paraId="79518FC2" w14:textId="77777777" w:rsidR="00163801" w:rsidRDefault="00163801" w:rsidP="00163801">
      <w:pPr>
        <w:rPr>
          <w:sz w:val="20"/>
          <w:szCs w:val="20"/>
        </w:rPr>
      </w:pPr>
    </w:p>
    <w:p w14:paraId="490507DA"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Mic∙</m:t>
        </m:r>
        <m:d>
          <m:dPr>
            <m:ctrlPr>
              <w:rPr>
                <w:rFonts w:ascii="Cambria Math" w:hAnsi="Cambria Math"/>
                <w:i/>
                <w:sz w:val="20"/>
                <w:szCs w:val="20"/>
              </w:rPr>
            </m:ctrlPr>
          </m:dPr>
          <m:e>
            <m:r>
              <w:rPr>
                <w:rFonts w:ascii="Cambria Math" w:hAnsi="Cambria Math"/>
                <w:sz w:val="20"/>
                <w:szCs w:val="20"/>
              </w:rPr>
              <m:t>mr+pE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e>
        </m:d>
        <m:r>
          <w:rPr>
            <w:rFonts w:ascii="Cambria Math" w:hAnsi="Cambria Math"/>
            <w:sz w:val="20"/>
            <w:szCs w:val="20"/>
          </w:rPr>
          <m:t>-Mic∙(mr+</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m:t>
        </m:r>
      </m:oMath>
      <w:r w:rsidRPr="000C0E77">
        <w:rPr>
          <w:sz w:val="20"/>
          <w:szCs w:val="20"/>
        </w:rPr>
        <w:t xml:space="preserve"> =</w:t>
      </w:r>
      <m:oMath>
        <m:r>
          <w:rPr>
            <w:rFonts w:ascii="Cambria Math" w:hAnsi="Cambria Math"/>
            <w:sz w:val="20"/>
            <w:szCs w:val="20"/>
          </w:rPr>
          <m:t>Res∙</m:t>
        </m:r>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ctrlPr>
              <w:rPr>
                <w:rFonts w:ascii="Cambria Math" w:eastAsia="Cambria Math" w:hAnsi="Cambria Math" w:cs="Cambria Math"/>
                <w:i/>
                <w:sz w:val="20"/>
                <w:szCs w:val="20"/>
              </w:rPr>
            </m:ctrlPr>
          </m:e>
        </m:d>
        <m:r>
          <w:rPr>
            <w:rFonts w:ascii="Cambria Math" w:eastAsia="Cambria Math" w:hAnsi="Cambria Math" w:cs="Cambria Math"/>
            <w:sz w:val="20"/>
            <w:szCs w:val="20"/>
          </w:rPr>
          <m:t>-Mic∙gB0-Mic∙pE-Res∙</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decay</m:t>
            </m:r>
          </m:e>
          <m:sub>
            <m:r>
              <w:rPr>
                <w:rFonts w:ascii="Cambria Math" w:eastAsia="Cambria Math" w:hAnsi="Cambria Math" w:cs="Cambria Math"/>
                <w:sz w:val="20"/>
                <w:szCs w:val="20"/>
              </w:rPr>
              <m:t>M</m:t>
            </m:r>
          </m:sub>
        </m:sSub>
      </m:oMath>
    </w:p>
    <w:p w14:paraId="610B1221" w14:textId="77777777" w:rsidR="00163801" w:rsidRDefault="00163801" w:rsidP="00163801">
      <w:pPr>
        <w:rPr>
          <w:sz w:val="20"/>
          <w:szCs w:val="20"/>
        </w:rPr>
      </w:pPr>
    </w:p>
    <w:p w14:paraId="00C37753"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Mic∙</m:t>
        </m:r>
        <m:d>
          <m:dPr>
            <m:ctrlPr>
              <w:rPr>
                <w:rFonts w:ascii="Cambria Math" w:hAnsi="Cambria Math"/>
                <w:i/>
                <w:sz w:val="20"/>
                <w:szCs w:val="20"/>
              </w:rPr>
            </m:ctrlPr>
          </m:dPr>
          <m:e>
            <m:r>
              <w:rPr>
                <w:rFonts w:ascii="Cambria Math" w:hAnsi="Cambria Math"/>
                <w:sz w:val="20"/>
                <w:szCs w:val="20"/>
              </w:rPr>
              <m:t>mr+pE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e>
        </m:d>
        <m:r>
          <w:rPr>
            <w:rFonts w:ascii="Cambria Math" w:hAnsi="Cambria Math"/>
            <w:sz w:val="20"/>
            <w:szCs w:val="20"/>
          </w:rPr>
          <m:t>-Mic∙(mr+</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m:t>
        </m:r>
      </m:oMath>
      <w:r w:rsidRPr="000C0E77">
        <w:rPr>
          <w:sz w:val="20"/>
          <w:szCs w:val="20"/>
        </w:rPr>
        <w:t xml:space="preserve"> =</w:t>
      </w:r>
      <m:oMath>
        <m:r>
          <w:rPr>
            <w:rFonts w:ascii="Cambria Math" w:eastAsia="Cambria Math" w:hAnsi="Cambria Math" w:cs="Cambria Math"/>
            <w:sz w:val="20"/>
            <w:szCs w:val="20"/>
          </w:rPr>
          <m:t>-Mic∙gB0-Mic∙pE</m:t>
        </m:r>
      </m:oMath>
    </w:p>
    <w:p w14:paraId="65C55DE0" w14:textId="77777777" w:rsidR="00163801" w:rsidRPr="00E54A33" w:rsidRDefault="00163801" w:rsidP="00163801">
      <w:pPr>
        <w:rPr>
          <w:sz w:val="20"/>
          <w:szCs w:val="20"/>
        </w:rPr>
      </w:pPr>
    </w:p>
    <w:p w14:paraId="5FAF5974"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mr+pE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r>
          <w:rPr>
            <w:rFonts w:ascii="Cambria Math" w:hAnsi="Cambria Math"/>
            <w:sz w:val="20"/>
            <w:szCs w:val="20"/>
          </w:rPr>
          <m:t>-mr-</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oMath>
      <w:r w:rsidRPr="000C0E77">
        <w:rPr>
          <w:sz w:val="20"/>
          <w:szCs w:val="20"/>
        </w:rPr>
        <w:t xml:space="preserve"> =</w:t>
      </w:r>
      <m:oMath>
        <m:r>
          <w:rPr>
            <w:rFonts w:ascii="Cambria Math" w:eastAsia="Cambria Math" w:hAnsi="Cambria Math" w:cs="Cambria Math"/>
            <w:sz w:val="20"/>
            <w:szCs w:val="20"/>
          </w:rPr>
          <m:t>-gB0-pE</m:t>
        </m:r>
      </m:oMath>
    </w:p>
    <w:p w14:paraId="65079ED7" w14:textId="77777777" w:rsidR="00163801" w:rsidRDefault="00163801" w:rsidP="00163801">
      <w:pPr>
        <w:rPr>
          <w:sz w:val="20"/>
          <w:szCs w:val="20"/>
        </w:rPr>
      </w:pPr>
    </w:p>
    <w:p w14:paraId="706586ED"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-1</m:t>
            </m:r>
          </m:e>
        </m:d>
        <m:r>
          <w:rPr>
            <w:rFonts w:ascii="Cambria Math" w:hAnsi="Cambria Math"/>
            <w:sz w:val="20"/>
            <w:szCs w:val="20"/>
          </w:rPr>
          <m:t>+gB0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r>
              <w:rPr>
                <w:rFonts w:ascii="Cambria Math" w:hAnsi="Cambria Math"/>
                <w:sz w:val="20"/>
                <w:szCs w:val="20"/>
              </w:rPr>
              <m:t>-1</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oMath>
      <w:r w:rsidRPr="000C0E77">
        <w:rPr>
          <w:sz w:val="20"/>
          <w:szCs w:val="20"/>
        </w:rPr>
        <w:t>=</w:t>
      </w:r>
      <m:oMath>
        <m:r>
          <w:rPr>
            <w:rFonts w:ascii="Cambria Math" w:eastAsia="Cambria Math" w:hAnsi="Cambria Math" w:cs="Cambria Math"/>
            <w:sz w:val="20"/>
            <w:szCs w:val="20"/>
          </w:rPr>
          <m:t>-gB0-pE</m:t>
        </m:r>
      </m:oMath>
    </w:p>
    <w:p w14:paraId="01F636BA" w14:textId="77777777" w:rsidR="00163801" w:rsidRDefault="00163801" w:rsidP="00163801">
      <w:pPr>
        <w:rPr>
          <w:sz w:val="20"/>
          <w:szCs w:val="20"/>
        </w:rPr>
      </w:pPr>
    </w:p>
    <w:p w14:paraId="5D9E1E2A"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pE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e>
        </m:d>
        <m:r>
          <w:rPr>
            <w:rFonts w:ascii="Cambria Math" w:hAnsi="Cambria Math"/>
            <w:sz w:val="20"/>
            <w:szCs w:val="20"/>
          </w:rPr>
          <m:t>-pE+gB0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e>
        </m:d>
        <m:r>
          <w:rPr>
            <w:rFonts w:ascii="Cambria Math" w:hAnsi="Cambria Math"/>
            <w:sz w:val="20"/>
            <w:szCs w:val="20"/>
          </w:rPr>
          <m:t>-gB0-</m:t>
        </m:r>
        <m:f>
          <m:fPr>
            <m:ctrlPr>
              <w:rPr>
                <w:rFonts w:ascii="Cambria Math" w:hAnsi="Cambria Math"/>
                <w:i/>
                <w:sz w:val="20"/>
                <w:szCs w:val="20"/>
              </w:rPr>
            </m:ctrlPr>
          </m:fPr>
          <m:num>
            <m:r>
              <w:rPr>
                <w:rFonts w:ascii="Cambria Math" w:hAnsi="Cambria Math"/>
                <w:sz w:val="20"/>
                <w:szCs w:val="20"/>
              </w:rPr>
              <m:t>pE</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gB0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den>
        </m:f>
      </m:oMath>
      <w:r w:rsidRPr="000C0E77">
        <w:rPr>
          <w:sz w:val="20"/>
          <w:szCs w:val="20"/>
        </w:rPr>
        <w:t>=</w:t>
      </w:r>
      <m:oMath>
        <m:r>
          <w:rPr>
            <w:rFonts w:ascii="Cambria Math" w:eastAsia="Cambria Math" w:hAnsi="Cambria Math" w:cs="Cambria Math"/>
            <w:sz w:val="20"/>
            <w:szCs w:val="20"/>
          </w:rPr>
          <m:t>-gB0-pE</m:t>
        </m:r>
      </m:oMath>
    </w:p>
    <w:p w14:paraId="15F80BA0" w14:textId="77777777" w:rsidR="00163801" w:rsidRPr="00E54A33" w:rsidRDefault="00163801" w:rsidP="00163801">
      <w:pPr>
        <w:rPr>
          <w:sz w:val="20"/>
          <w:szCs w:val="20"/>
        </w:rPr>
      </w:pPr>
    </w:p>
    <w:p w14:paraId="67E2C5D9"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-pE-gB0</m:t>
        </m:r>
      </m:oMath>
      <w:r w:rsidRPr="000C0E77">
        <w:rPr>
          <w:sz w:val="20"/>
          <w:szCs w:val="20"/>
        </w:rPr>
        <w:t>=</w:t>
      </w:r>
      <m:oMath>
        <m:r>
          <w:rPr>
            <w:rFonts w:ascii="Cambria Math" w:eastAsia="Cambria Math" w:hAnsi="Cambria Math" w:cs="Cambria Math"/>
            <w:sz w:val="20"/>
            <w:szCs w:val="20"/>
          </w:rPr>
          <m:t>-gB0-pE</m:t>
        </m:r>
      </m:oMath>
    </w:p>
    <w:p w14:paraId="01CD160A" w14:textId="77777777" w:rsidR="00163801" w:rsidRDefault="00163801" w:rsidP="00163801">
      <w:pPr>
        <w:rPr>
          <w:sz w:val="20"/>
          <w:szCs w:val="20"/>
        </w:rPr>
      </w:pPr>
    </w:p>
    <w:p w14:paraId="33D328F1"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-gB0-pE</m:t>
        </m:r>
      </m:oMath>
      <w:r w:rsidRPr="000C0E77">
        <w:rPr>
          <w:sz w:val="20"/>
          <w:szCs w:val="20"/>
        </w:rPr>
        <w:t>=</w:t>
      </w:r>
      <m:oMath>
        <m:r>
          <w:rPr>
            <w:rFonts w:ascii="Cambria Math" w:eastAsia="Cambria Math" w:hAnsi="Cambria Math" w:cs="Cambria Math"/>
            <w:sz w:val="20"/>
            <w:szCs w:val="20"/>
          </w:rPr>
          <m:t>-gB0-pE</m:t>
        </m:r>
      </m:oMath>
    </w:p>
    <w:p w14:paraId="46D67EF1" w14:textId="77777777" w:rsidR="00163801" w:rsidRDefault="00163801" w:rsidP="00163801">
      <w:pPr>
        <w:rPr>
          <w:sz w:val="20"/>
          <w:szCs w:val="20"/>
        </w:rPr>
      </w:pPr>
    </w:p>
    <w:p w14:paraId="2DD0C8C8" w14:textId="77777777" w:rsidR="00163801" w:rsidRPr="000C0E77" w:rsidRDefault="00163801" w:rsidP="00163801">
      <w:pPr>
        <w:pStyle w:val="ListParagraph"/>
        <w:numPr>
          <w:ilvl w:val="0"/>
          <w:numId w:val="5"/>
        </w:numPr>
        <w:rPr>
          <w:sz w:val="20"/>
          <w:szCs w:val="20"/>
        </w:rPr>
      </w:pPr>
      <m:oMath>
        <m:r>
          <w:rPr>
            <w:rFonts w:ascii="Cambria Math" w:hAnsi="Cambria Math"/>
            <w:sz w:val="20"/>
            <w:szCs w:val="20"/>
          </w:rPr>
          <m:t>0</m:t>
        </m:r>
      </m:oMath>
      <w:r w:rsidRPr="000C0E77">
        <w:rPr>
          <w:sz w:val="20"/>
          <w:szCs w:val="20"/>
        </w:rPr>
        <w:t>=</w:t>
      </w:r>
      <m:oMath>
        <m:r>
          <w:rPr>
            <w:rFonts w:ascii="Cambria Math" w:eastAsia="Cambria Math" w:hAnsi="Cambria Math" w:cs="Cambria Math"/>
            <w:sz w:val="20"/>
            <w:szCs w:val="20"/>
          </w:rPr>
          <m:t>0</m:t>
        </m:r>
      </m:oMath>
    </w:p>
    <w:p w14:paraId="4BF7D74E" w14:textId="77777777" w:rsidR="00163801" w:rsidRPr="004C4D69" w:rsidRDefault="00163801" w:rsidP="004C4D69">
      <w:pPr>
        <w:pStyle w:val="Normal1"/>
      </w:pPr>
    </w:p>
    <w:p w14:paraId="2DC1364C" w14:textId="7ADC0270" w:rsidR="00774A7E" w:rsidRPr="00354F06" w:rsidRDefault="00D22F0C" w:rsidP="00DC7636">
      <w:pPr>
        <w:pStyle w:val="Normal1"/>
        <w:ind w:firstLine="720"/>
      </w:pPr>
      <w:bookmarkStart w:id="11" w:name="_optxxmmugc4j" w:colFirst="0" w:colLast="0"/>
      <w:bookmarkStart w:id="12" w:name="_17dp8vu"/>
      <w:bookmarkEnd w:id="11"/>
      <w:bookmarkEnd w:id="12"/>
      <w:r w:rsidRPr="00354F06">
        <w:rPr>
          <w:highlight w:val="white"/>
        </w:rPr>
        <w:t xml:space="preserve">The </w:t>
      </w:r>
      <w:r w:rsidR="0082275C">
        <w:rPr>
          <w:highlight w:val="white"/>
        </w:rPr>
        <w:t>ELMv1-BetR-</w:t>
      </w:r>
      <w:r w:rsidR="008B3303" w:rsidRPr="00354F06">
        <w:rPr>
          <w:highlight w:val="white"/>
        </w:rPr>
        <w:t>ReSOM</w:t>
      </w:r>
      <w:r w:rsidRPr="00354F06">
        <w:rPr>
          <w:highlight w:val="white"/>
        </w:rPr>
        <w:t xml:space="preserve"> model </w:t>
      </w:r>
      <w:r w:rsidR="00C75FB8">
        <w:rPr>
          <w:highlight w:val="white"/>
        </w:rPr>
        <w:t>development branch can be found</w:t>
      </w:r>
      <w:r w:rsidR="00A322A3" w:rsidRPr="00354F06">
        <w:rPr>
          <w:highlight w:val="white"/>
        </w:rPr>
        <w:t xml:space="preserve"> in the repository: </w:t>
      </w:r>
      <w:r w:rsidR="005022A1" w:rsidRPr="005022A1">
        <w:t>https://github.com/rabramoff/sbetr/tree/rzacplsbetr</w:t>
      </w:r>
      <w:r w:rsidR="00530B27">
        <w:t>.</w:t>
      </w:r>
      <w:r w:rsidR="005456F5" w:rsidRPr="00354F06">
        <w:br w:type="page"/>
      </w:r>
    </w:p>
    <w:p w14:paraId="684CD920" w14:textId="77777777" w:rsidR="00774A7E" w:rsidRPr="00354F06" w:rsidRDefault="005456F5">
      <w:pPr>
        <w:pStyle w:val="Heading1"/>
      </w:pPr>
      <w:r w:rsidRPr="00354F06">
        <w:lastRenderedPageBreak/>
        <w:t>6. References</w:t>
      </w:r>
    </w:p>
    <w:p w14:paraId="6E93D079" w14:textId="3A07EB7F" w:rsidR="00493868" w:rsidRPr="00493868" w:rsidRDefault="00135A2A" w:rsidP="00493868">
      <w:pPr>
        <w:widowControl w:val="0"/>
        <w:autoSpaceDE w:val="0"/>
        <w:autoSpaceDN w:val="0"/>
        <w:adjustRightInd w:val="0"/>
        <w:spacing w:before="220" w:after="220"/>
        <w:ind w:left="480" w:hanging="480"/>
        <w:rPr>
          <w:noProof/>
        </w:rPr>
      </w:pPr>
      <w:r>
        <w:fldChar w:fldCharType="begin" w:fldLock="1"/>
      </w:r>
      <w:r>
        <w:instrText xml:space="preserve">ADDIN Mendeley Bibliography CSL_BIBLIOGRAPHY </w:instrText>
      </w:r>
      <w:r>
        <w:fldChar w:fldCharType="separate"/>
      </w:r>
      <w:r w:rsidR="00493868" w:rsidRPr="00493868">
        <w:rPr>
          <w:noProof/>
        </w:rPr>
        <w:t xml:space="preserve">Arah, J. R. M., and G. Kirk (2000), Modeling rice plant-mediated methane emission, </w:t>
      </w:r>
      <w:r w:rsidR="00493868" w:rsidRPr="00493868">
        <w:rPr>
          <w:i/>
          <w:iCs/>
          <w:noProof/>
        </w:rPr>
        <w:t>Nutr. Cycl. Agroecosystems</w:t>
      </w:r>
      <w:r w:rsidR="00493868" w:rsidRPr="00493868">
        <w:rPr>
          <w:noProof/>
        </w:rPr>
        <w:t>, 221–230.</w:t>
      </w:r>
    </w:p>
    <w:p w14:paraId="37B1A51F"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Eyring, H. (1935), The Activated Complex in Chemical Reactions, </w:t>
      </w:r>
      <w:r w:rsidRPr="00493868">
        <w:rPr>
          <w:i/>
          <w:iCs/>
          <w:noProof/>
        </w:rPr>
        <w:t>J. Chem. Phys.</w:t>
      </w:r>
      <w:r w:rsidRPr="00493868">
        <w:rPr>
          <w:noProof/>
        </w:rPr>
        <w:t xml:space="preserve">, </w:t>
      </w:r>
      <w:r w:rsidRPr="00493868">
        <w:rPr>
          <w:i/>
          <w:iCs/>
          <w:noProof/>
        </w:rPr>
        <w:t>3</w:t>
      </w:r>
      <w:r w:rsidRPr="00493868">
        <w:rPr>
          <w:noProof/>
        </w:rPr>
        <w:t>(107).</w:t>
      </w:r>
    </w:p>
    <w:p w14:paraId="35187725"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Hicks Pries, C. E. (2017), The whole-soil carbon flux in response to warming, </w:t>
      </w:r>
      <w:r w:rsidRPr="00493868">
        <w:rPr>
          <w:i/>
          <w:iCs/>
          <w:noProof/>
        </w:rPr>
        <w:t>Science (80-. ).</w:t>
      </w:r>
      <w:r w:rsidRPr="00493868">
        <w:rPr>
          <w:noProof/>
        </w:rPr>
        <w:t xml:space="preserve">, </w:t>
      </w:r>
      <w:r w:rsidRPr="00493868">
        <w:rPr>
          <w:i/>
          <w:iCs/>
          <w:noProof/>
        </w:rPr>
        <w:t>1319</w:t>
      </w:r>
      <w:r w:rsidRPr="00493868">
        <w:rPr>
          <w:noProof/>
        </w:rPr>
        <w:t>(March), 1–9.</w:t>
      </w:r>
    </w:p>
    <w:p w14:paraId="069F9AF7"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Michaelis, L., and M. L. Menten (1913), The kinetics of the inversion effect, </w:t>
      </w:r>
      <w:r w:rsidRPr="00493868">
        <w:rPr>
          <w:i/>
          <w:iCs/>
          <w:noProof/>
        </w:rPr>
        <w:t>Biochem. Z</w:t>
      </w:r>
      <w:r w:rsidRPr="00493868">
        <w:rPr>
          <w:noProof/>
        </w:rPr>
        <w:t xml:space="preserve">, </w:t>
      </w:r>
      <w:r w:rsidRPr="00493868">
        <w:rPr>
          <w:i/>
          <w:iCs/>
          <w:noProof/>
        </w:rPr>
        <w:t>49</w:t>
      </w:r>
      <w:r w:rsidRPr="00493868">
        <w:rPr>
          <w:noProof/>
        </w:rPr>
        <w:t>, 333–369.</w:t>
      </w:r>
    </w:p>
    <w:p w14:paraId="3408A503"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Murphy, K. P., P. L. Privalov, and S. J. Gill (1990), Common features of protein unfolding and dissolution of hydrophobic compounds., </w:t>
      </w:r>
      <w:r w:rsidRPr="00493868">
        <w:rPr>
          <w:i/>
          <w:iCs/>
          <w:noProof/>
        </w:rPr>
        <w:t>Science</w:t>
      </w:r>
      <w:r w:rsidRPr="00493868">
        <w:rPr>
          <w:noProof/>
        </w:rPr>
        <w:t xml:space="preserve">, </w:t>
      </w:r>
      <w:r w:rsidRPr="00493868">
        <w:rPr>
          <w:i/>
          <w:iCs/>
          <w:noProof/>
        </w:rPr>
        <w:t>247</w:t>
      </w:r>
      <w:r w:rsidRPr="00493868">
        <w:rPr>
          <w:noProof/>
        </w:rPr>
        <w:t>(4942), 559–561, doi:10.1126/science.2300815.</w:t>
      </w:r>
    </w:p>
    <w:p w14:paraId="4AAF2F2B"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Qian, T., A. Dai, K. Trenberth, and K. Oleson (2006), Simulation of Global Land Surface Conditions from 1948 to 2004 . Part I : Forcing Data and Evaluations, </w:t>
      </w:r>
      <w:r w:rsidRPr="00493868">
        <w:rPr>
          <w:i/>
          <w:iCs/>
          <w:noProof/>
        </w:rPr>
        <w:t>Am. Meteorol. Soc.</w:t>
      </w:r>
      <w:r w:rsidRPr="00493868">
        <w:rPr>
          <w:noProof/>
        </w:rPr>
        <w:t>, 953–975.</w:t>
      </w:r>
    </w:p>
    <w:p w14:paraId="3DB15E9C"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Ratkowsky, D., J. Olley, and T. Ross (2005), Unifying temperature effects on the growth rate of bacteria and the stability of globular proteins, </w:t>
      </w:r>
      <w:r w:rsidRPr="00493868">
        <w:rPr>
          <w:i/>
          <w:iCs/>
          <w:noProof/>
        </w:rPr>
        <w:t>J. Theor. Biol.</w:t>
      </w:r>
      <w:r w:rsidRPr="00493868">
        <w:rPr>
          <w:noProof/>
        </w:rPr>
        <w:t xml:space="preserve">, </w:t>
      </w:r>
      <w:r w:rsidRPr="00493868">
        <w:rPr>
          <w:i/>
          <w:iCs/>
          <w:noProof/>
        </w:rPr>
        <w:t>233</w:t>
      </w:r>
      <w:r w:rsidRPr="00493868">
        <w:rPr>
          <w:noProof/>
        </w:rPr>
        <w:t>(3), 351–362, doi:10.1016/j.jtbi.2004.10.016.</w:t>
      </w:r>
    </w:p>
    <w:p w14:paraId="58876647"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Reynolds, L. L., K. Lajtha, R. D. Bowden, and M. M. Tfaily (2018), The Path From Litter to </w:t>
      </w:r>
      <w:r w:rsidRPr="00493868">
        <w:rPr>
          <w:noProof/>
        </w:rPr>
        <w:lastRenderedPageBreak/>
        <w:t xml:space="preserve">Soil : Insights Into Soil C Cycling From Long-Term Input Manipulation and High-Resolution Mass Spectrometry, </w:t>
      </w:r>
      <w:r w:rsidRPr="00493868">
        <w:rPr>
          <w:i/>
          <w:iCs/>
          <w:noProof/>
        </w:rPr>
        <w:t>J. Geophys. Res. Biogeosciences</w:t>
      </w:r>
      <w:r w:rsidRPr="00493868">
        <w:rPr>
          <w:noProof/>
        </w:rPr>
        <w:t xml:space="preserve">, </w:t>
      </w:r>
      <w:r w:rsidRPr="00493868">
        <w:rPr>
          <w:i/>
          <w:iCs/>
          <w:noProof/>
        </w:rPr>
        <w:t>123</w:t>
      </w:r>
      <w:r w:rsidRPr="00493868">
        <w:rPr>
          <w:noProof/>
        </w:rPr>
        <w:t>, 1486–1497, doi:10.1002/2017JG004076.</w:t>
      </w:r>
    </w:p>
    <w:p w14:paraId="5D6BA94D"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Schipper, L. A., J. K. Hobbs, S. Rutledge, and V. L. Arcus (2014), Thermodynamic theory explains the temperature optima of soil microbial processes and high Q10 values at low temperatures, </w:t>
      </w:r>
      <w:r w:rsidRPr="00493868">
        <w:rPr>
          <w:i/>
          <w:iCs/>
          <w:noProof/>
        </w:rPr>
        <w:t>Glob. Chang. Biol.</w:t>
      </w:r>
      <w:r w:rsidRPr="00493868">
        <w:rPr>
          <w:noProof/>
        </w:rPr>
        <w:t xml:space="preserve">, </w:t>
      </w:r>
      <w:r w:rsidRPr="00493868">
        <w:rPr>
          <w:i/>
          <w:iCs/>
          <w:noProof/>
        </w:rPr>
        <w:t>20</w:t>
      </w:r>
      <w:r w:rsidRPr="00493868">
        <w:rPr>
          <w:noProof/>
        </w:rPr>
        <w:t>(11), 3578–3586, doi:10.1111/gcb.12596.</w:t>
      </w:r>
    </w:p>
    <w:p w14:paraId="064AE450"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Sierra, Carlos; Muller, M. (2014), A general mathematical framework for representing soil organic matter dynamics, , </w:t>
      </w:r>
      <w:r w:rsidRPr="00493868">
        <w:rPr>
          <w:i/>
          <w:iCs/>
          <w:noProof/>
        </w:rPr>
        <w:t>16</w:t>
      </w:r>
      <w:r w:rsidRPr="00493868">
        <w:rPr>
          <w:noProof/>
        </w:rPr>
        <w:t>, 16881, doi:10.1890/15-0361.1.</w:t>
      </w:r>
    </w:p>
    <w:p w14:paraId="022595C7"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Tang, J., and W. J. Riley (2015), Weaker soil carbon–climate feedbacks resulting from microbial and abiotic interactions, </w:t>
      </w:r>
      <w:r w:rsidRPr="00493868">
        <w:rPr>
          <w:i/>
          <w:iCs/>
          <w:noProof/>
        </w:rPr>
        <w:t>Nat. Clim. Chang.</w:t>
      </w:r>
      <w:r w:rsidRPr="00493868">
        <w:rPr>
          <w:noProof/>
        </w:rPr>
        <w:t>, (November), 1–5, doi:10.1038/nclimate2438.</w:t>
      </w:r>
    </w:p>
    <w:p w14:paraId="76EF960F"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Tang, J. Y. (2015), On the relationships between the Michaelis – Menten kinetics , reverse Michaelis – Menten kinetics , equilibrium chemistry approximation kinetics , and quadratic kinetics, </w:t>
      </w:r>
      <w:r w:rsidRPr="00493868">
        <w:rPr>
          <w:i/>
          <w:iCs/>
          <w:noProof/>
        </w:rPr>
        <w:t>Geosci. Model Dev.</w:t>
      </w:r>
      <w:r w:rsidRPr="00493868">
        <w:rPr>
          <w:noProof/>
        </w:rPr>
        <w:t xml:space="preserve">, </w:t>
      </w:r>
      <w:r w:rsidRPr="00493868">
        <w:rPr>
          <w:i/>
          <w:iCs/>
          <w:noProof/>
        </w:rPr>
        <w:t>8</w:t>
      </w:r>
      <w:r w:rsidRPr="00493868">
        <w:rPr>
          <w:noProof/>
        </w:rPr>
        <w:t>, 3823–3835, doi:10.5194/gmd-8-3823-2015.</w:t>
      </w:r>
    </w:p>
    <w:p w14:paraId="605CA214"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Tang, J. Y., and W. J. Riley (2013), A total quasi-steady-state formulation of substrate uptake kinetics in complex networks and an example application to microbial litter decomposition, </w:t>
      </w:r>
      <w:r w:rsidRPr="00493868">
        <w:rPr>
          <w:i/>
          <w:iCs/>
          <w:noProof/>
        </w:rPr>
        <w:t>Biogeosciences</w:t>
      </w:r>
      <w:r w:rsidRPr="00493868">
        <w:rPr>
          <w:noProof/>
        </w:rPr>
        <w:t xml:space="preserve">, </w:t>
      </w:r>
      <w:r w:rsidRPr="00493868">
        <w:rPr>
          <w:i/>
          <w:iCs/>
          <w:noProof/>
        </w:rPr>
        <w:t>10</w:t>
      </w:r>
      <w:r w:rsidRPr="00493868">
        <w:rPr>
          <w:noProof/>
        </w:rPr>
        <w:t>(12), 8329–8351, doi:10.5194/bg-10-8329-2013.</w:t>
      </w:r>
    </w:p>
    <w:p w14:paraId="5CC2C7EF"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Wilson, J. M., and D. M. Griffin (1975), WATER POTENTIAL AND THE RESPIRATION MICROORGANISMS IN THE SOIL OF, </w:t>
      </w:r>
      <w:r w:rsidRPr="00493868">
        <w:rPr>
          <w:i/>
          <w:iCs/>
          <w:noProof/>
        </w:rPr>
        <w:t>Soil Biol. Biochem.</w:t>
      </w:r>
      <w:r w:rsidRPr="00493868">
        <w:rPr>
          <w:noProof/>
        </w:rPr>
        <w:t xml:space="preserve">, </w:t>
      </w:r>
      <w:r w:rsidRPr="00493868">
        <w:rPr>
          <w:i/>
          <w:iCs/>
          <w:noProof/>
        </w:rPr>
        <w:t>7</w:t>
      </w:r>
      <w:r w:rsidRPr="00493868">
        <w:rPr>
          <w:noProof/>
        </w:rPr>
        <w:t>, 199–204.</w:t>
      </w:r>
    </w:p>
    <w:p w14:paraId="377D0087"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lastRenderedPageBreak/>
        <w:t xml:space="preserve">Zhu, Q., W. J. Riley, J. Tang, and C. D. Koven (2016), Multiple soil nutrient competition between plants, microbes, and mineral surfaces: Model development, parameterization, and example applications in several tropical forests, </w:t>
      </w:r>
      <w:r w:rsidRPr="00493868">
        <w:rPr>
          <w:i/>
          <w:iCs/>
          <w:noProof/>
        </w:rPr>
        <w:t>Biogeosciences</w:t>
      </w:r>
      <w:r w:rsidRPr="00493868">
        <w:rPr>
          <w:noProof/>
        </w:rPr>
        <w:t xml:space="preserve">, </w:t>
      </w:r>
      <w:r w:rsidRPr="00493868">
        <w:rPr>
          <w:i/>
          <w:iCs/>
          <w:noProof/>
        </w:rPr>
        <w:t>13</w:t>
      </w:r>
      <w:r w:rsidRPr="00493868">
        <w:rPr>
          <w:noProof/>
        </w:rPr>
        <w:t>(1), 341–363, doi:10.5194/bg-13-341-2016.</w:t>
      </w:r>
    </w:p>
    <w:p w14:paraId="518A19AD" w14:textId="77777777" w:rsidR="00493868" w:rsidRPr="00493868" w:rsidRDefault="00493868" w:rsidP="00493868">
      <w:pPr>
        <w:widowControl w:val="0"/>
        <w:autoSpaceDE w:val="0"/>
        <w:autoSpaceDN w:val="0"/>
        <w:adjustRightInd w:val="0"/>
        <w:spacing w:before="220" w:after="220"/>
        <w:ind w:left="480" w:hanging="480"/>
        <w:rPr>
          <w:noProof/>
        </w:rPr>
      </w:pPr>
      <w:r w:rsidRPr="00493868">
        <w:rPr>
          <w:noProof/>
        </w:rPr>
        <w:t xml:space="preserve">Zhu, Q., R. WJ, and T. J (2017), A new theory of plant – microbe nutrient competition resolves inconsistencies between observations and model predictions, </w:t>
      </w:r>
      <w:r w:rsidRPr="00493868">
        <w:rPr>
          <w:i/>
          <w:iCs/>
          <w:noProof/>
        </w:rPr>
        <w:t>Ecol. Appl.</w:t>
      </w:r>
      <w:r w:rsidRPr="00493868">
        <w:rPr>
          <w:noProof/>
        </w:rPr>
        <w:t xml:space="preserve">, </w:t>
      </w:r>
      <w:r w:rsidRPr="00493868">
        <w:rPr>
          <w:i/>
          <w:iCs/>
          <w:noProof/>
        </w:rPr>
        <w:t>27</w:t>
      </w:r>
      <w:r w:rsidRPr="00493868">
        <w:rPr>
          <w:noProof/>
        </w:rPr>
        <w:t>(3), 875–886, doi:10.1002/eap.1490.</w:t>
      </w:r>
    </w:p>
    <w:p w14:paraId="0F3851EE" w14:textId="026BDEA4" w:rsidR="00774A7E" w:rsidRDefault="00135A2A" w:rsidP="00493868">
      <w:pPr>
        <w:widowControl w:val="0"/>
        <w:autoSpaceDE w:val="0"/>
        <w:autoSpaceDN w:val="0"/>
        <w:adjustRightInd w:val="0"/>
        <w:spacing w:before="220" w:after="220"/>
        <w:ind w:left="480" w:hanging="480"/>
      </w:pPr>
      <w:r>
        <w:fldChar w:fldCharType="end"/>
      </w:r>
    </w:p>
    <w:p w14:paraId="7A38F277" w14:textId="774AAF27" w:rsidR="00A90A6B" w:rsidRDefault="00A90A6B" w:rsidP="00A90A6B">
      <w:pPr>
        <w:pStyle w:val="Heading1"/>
      </w:pPr>
      <w:r>
        <w:t>7. Supplement</w:t>
      </w:r>
    </w:p>
    <w:tbl>
      <w:tblPr>
        <w:tblW w:w="9214" w:type="dxa"/>
        <w:tblInd w:w="-115" w:type="dxa"/>
        <w:tblBorders>
          <w:top w:val="single" w:sz="8" w:space="0" w:color="000000"/>
          <w:bottom w:val="single" w:sz="8" w:space="0" w:color="000000"/>
        </w:tblBorders>
        <w:tblLayout w:type="fixed"/>
        <w:tblCellMar>
          <w:left w:w="115" w:type="dxa"/>
          <w:right w:w="115" w:type="dxa"/>
        </w:tblCellMar>
        <w:tblLook w:val="06A0" w:firstRow="1" w:lastRow="0" w:firstColumn="1" w:lastColumn="0" w:noHBand="1" w:noVBand="1"/>
      </w:tblPr>
      <w:tblGrid>
        <w:gridCol w:w="1309"/>
        <w:gridCol w:w="1081"/>
        <w:gridCol w:w="1305"/>
        <w:gridCol w:w="4170"/>
        <w:gridCol w:w="1349"/>
      </w:tblGrid>
      <w:tr w:rsidR="00A90A6B" w:rsidRPr="00AE2CDB" w14:paraId="69106C24" w14:textId="77777777" w:rsidTr="002D2F3E">
        <w:tc>
          <w:tcPr>
            <w:tcW w:w="1309" w:type="dxa"/>
            <w:tcBorders>
              <w:top w:val="single" w:sz="8" w:space="0" w:color="000000"/>
              <w:left w:val="nil"/>
              <w:bottom w:val="single" w:sz="8" w:space="0" w:color="000000"/>
              <w:right w:val="nil"/>
            </w:tcBorders>
            <w:shd w:val="clear" w:color="auto" w:fill="auto"/>
            <w:tcMar>
              <w:left w:w="115" w:type="dxa"/>
              <w:right w:w="115" w:type="dxa"/>
            </w:tcMar>
          </w:tcPr>
          <w:p w14:paraId="2FFA9E23" w14:textId="77777777" w:rsidR="00A90A6B" w:rsidRPr="00AE2CDB" w:rsidRDefault="00A90A6B" w:rsidP="002D2F3E">
            <w:pPr>
              <w:pStyle w:val="normal0"/>
              <w:widowControl w:val="0"/>
              <w:spacing w:line="276" w:lineRule="auto"/>
              <w:contextualSpacing/>
              <w:rPr>
                <w:b/>
                <w:sz w:val="22"/>
                <w:szCs w:val="22"/>
              </w:rPr>
            </w:pPr>
            <w:r w:rsidRPr="00AE2CDB">
              <w:rPr>
                <w:b/>
                <w:sz w:val="22"/>
                <w:szCs w:val="22"/>
              </w:rPr>
              <w:t>Type</w:t>
            </w:r>
          </w:p>
        </w:tc>
        <w:tc>
          <w:tcPr>
            <w:tcW w:w="1081" w:type="dxa"/>
            <w:tcBorders>
              <w:top w:val="single" w:sz="8" w:space="0" w:color="000000"/>
              <w:left w:val="nil"/>
              <w:bottom w:val="single" w:sz="8" w:space="0" w:color="000000"/>
              <w:right w:val="nil"/>
            </w:tcBorders>
            <w:shd w:val="clear" w:color="auto" w:fill="auto"/>
            <w:tcMar>
              <w:left w:w="115" w:type="dxa"/>
              <w:right w:w="115" w:type="dxa"/>
            </w:tcMar>
          </w:tcPr>
          <w:p w14:paraId="3C916887" w14:textId="77777777" w:rsidR="00A90A6B" w:rsidRPr="00AE2CDB" w:rsidRDefault="00A90A6B" w:rsidP="002D2F3E">
            <w:pPr>
              <w:pStyle w:val="normal0"/>
              <w:widowControl w:val="0"/>
              <w:spacing w:line="276" w:lineRule="auto"/>
              <w:rPr>
                <w:b/>
                <w:sz w:val="22"/>
                <w:szCs w:val="22"/>
              </w:rPr>
            </w:pPr>
            <w:r w:rsidRPr="00AE2CDB">
              <w:rPr>
                <w:b/>
                <w:sz w:val="22"/>
                <w:szCs w:val="22"/>
              </w:rPr>
              <w:t>Symbol</w:t>
            </w:r>
          </w:p>
        </w:tc>
        <w:tc>
          <w:tcPr>
            <w:tcW w:w="1305" w:type="dxa"/>
            <w:tcBorders>
              <w:top w:val="single" w:sz="8" w:space="0" w:color="000000"/>
              <w:left w:val="nil"/>
              <w:bottom w:val="single" w:sz="8" w:space="0" w:color="000000"/>
              <w:right w:val="nil"/>
            </w:tcBorders>
            <w:shd w:val="clear" w:color="auto" w:fill="auto"/>
            <w:tcMar>
              <w:left w:w="115" w:type="dxa"/>
              <w:right w:w="115" w:type="dxa"/>
            </w:tcMar>
          </w:tcPr>
          <w:p w14:paraId="3163C548" w14:textId="77777777" w:rsidR="00A90A6B" w:rsidRPr="00AE2CDB" w:rsidRDefault="00A90A6B" w:rsidP="002D2F3E">
            <w:pPr>
              <w:pStyle w:val="normal0"/>
              <w:widowControl w:val="0"/>
              <w:spacing w:line="276" w:lineRule="auto"/>
              <w:rPr>
                <w:b/>
                <w:sz w:val="22"/>
                <w:szCs w:val="22"/>
              </w:rPr>
            </w:pPr>
            <w:r w:rsidRPr="00AE2CDB">
              <w:rPr>
                <w:b/>
                <w:sz w:val="22"/>
                <w:szCs w:val="22"/>
              </w:rPr>
              <w:t>Units</w:t>
            </w:r>
          </w:p>
        </w:tc>
        <w:tc>
          <w:tcPr>
            <w:tcW w:w="4170" w:type="dxa"/>
            <w:tcBorders>
              <w:top w:val="single" w:sz="8" w:space="0" w:color="000000"/>
              <w:left w:val="nil"/>
              <w:bottom w:val="single" w:sz="8" w:space="0" w:color="000000"/>
              <w:right w:val="nil"/>
            </w:tcBorders>
            <w:shd w:val="clear" w:color="auto" w:fill="auto"/>
            <w:tcMar>
              <w:left w:w="115" w:type="dxa"/>
              <w:right w:w="115" w:type="dxa"/>
            </w:tcMar>
          </w:tcPr>
          <w:p w14:paraId="5B942482" w14:textId="77777777" w:rsidR="00A90A6B" w:rsidRPr="00AE2CDB" w:rsidRDefault="00A90A6B" w:rsidP="002D2F3E">
            <w:pPr>
              <w:pStyle w:val="normal0"/>
              <w:widowControl w:val="0"/>
              <w:spacing w:line="276" w:lineRule="auto"/>
              <w:rPr>
                <w:b/>
                <w:sz w:val="22"/>
                <w:szCs w:val="22"/>
              </w:rPr>
            </w:pPr>
            <w:r w:rsidRPr="00AE2CDB">
              <w:rPr>
                <w:b/>
                <w:sz w:val="22"/>
                <w:szCs w:val="22"/>
              </w:rPr>
              <w:t>Definition</w:t>
            </w:r>
          </w:p>
        </w:tc>
        <w:tc>
          <w:tcPr>
            <w:tcW w:w="1349" w:type="dxa"/>
            <w:tcBorders>
              <w:top w:val="single" w:sz="8" w:space="0" w:color="000000"/>
              <w:left w:val="nil"/>
              <w:bottom w:val="single" w:sz="8" w:space="0" w:color="000000"/>
              <w:right w:val="nil"/>
            </w:tcBorders>
            <w:shd w:val="clear" w:color="auto" w:fill="auto"/>
            <w:tcMar>
              <w:left w:w="115" w:type="dxa"/>
              <w:right w:w="115" w:type="dxa"/>
            </w:tcMar>
          </w:tcPr>
          <w:p w14:paraId="5D4988C2" w14:textId="77777777" w:rsidR="00A90A6B" w:rsidRPr="00AE2CDB" w:rsidRDefault="00A90A6B" w:rsidP="002D2F3E">
            <w:pPr>
              <w:pStyle w:val="normal0"/>
              <w:widowControl w:val="0"/>
              <w:spacing w:line="276" w:lineRule="auto"/>
              <w:rPr>
                <w:b/>
                <w:sz w:val="22"/>
                <w:szCs w:val="22"/>
              </w:rPr>
            </w:pPr>
            <w:r w:rsidRPr="00AE2CDB">
              <w:rPr>
                <w:b/>
                <w:sz w:val="22"/>
                <w:szCs w:val="22"/>
              </w:rPr>
              <w:t>Default Value</w:t>
            </w:r>
          </w:p>
        </w:tc>
      </w:tr>
      <w:tr w:rsidR="00A90A6B" w:rsidRPr="00897890" w14:paraId="70C8C545" w14:textId="77777777" w:rsidTr="002D2F3E">
        <w:tc>
          <w:tcPr>
            <w:tcW w:w="1309" w:type="dxa"/>
            <w:shd w:val="clear" w:color="auto" w:fill="auto"/>
            <w:tcMar>
              <w:left w:w="115" w:type="dxa"/>
              <w:right w:w="115" w:type="dxa"/>
            </w:tcMar>
          </w:tcPr>
          <w:p w14:paraId="36118FF9" w14:textId="77777777" w:rsidR="00A90A6B" w:rsidRPr="00897890" w:rsidRDefault="00A90A6B" w:rsidP="002D2F3E">
            <w:pPr>
              <w:pStyle w:val="normal0"/>
              <w:widowControl w:val="0"/>
              <w:spacing w:line="276" w:lineRule="auto"/>
              <w:contextualSpacing/>
              <w:rPr>
                <w:b/>
                <w:sz w:val="22"/>
                <w:szCs w:val="22"/>
              </w:rPr>
            </w:pPr>
            <w:r w:rsidRPr="00AE2CDB">
              <w:rPr>
                <w:b/>
                <w:sz w:val="22"/>
                <w:szCs w:val="22"/>
              </w:rPr>
              <w:t>Pool</w:t>
            </w:r>
          </w:p>
        </w:tc>
        <w:tc>
          <w:tcPr>
            <w:tcW w:w="1081" w:type="dxa"/>
            <w:shd w:val="clear" w:color="auto" w:fill="auto"/>
            <w:tcMar>
              <w:left w:w="115" w:type="dxa"/>
              <w:right w:w="115" w:type="dxa"/>
            </w:tcMar>
          </w:tcPr>
          <w:p w14:paraId="5ACD16B3" w14:textId="77777777" w:rsidR="00A90A6B" w:rsidRPr="00897890" w:rsidRDefault="00A90A6B" w:rsidP="002D2F3E">
            <w:pPr>
              <w:pStyle w:val="normal0"/>
              <w:widowControl w:val="0"/>
              <w:spacing w:line="276" w:lineRule="auto"/>
              <w:rPr>
                <w:sz w:val="22"/>
                <w:szCs w:val="22"/>
              </w:rPr>
            </w:pPr>
            <w:r w:rsidRPr="00AE2CDB">
              <w:rPr>
                <w:sz w:val="22"/>
                <w:szCs w:val="22"/>
              </w:rPr>
              <w:t>S</w:t>
            </w:r>
          </w:p>
        </w:tc>
        <w:tc>
          <w:tcPr>
            <w:tcW w:w="1305" w:type="dxa"/>
            <w:shd w:val="clear" w:color="auto" w:fill="auto"/>
            <w:tcMar>
              <w:left w:w="115" w:type="dxa"/>
              <w:right w:w="115" w:type="dxa"/>
            </w:tcMar>
          </w:tcPr>
          <w:p w14:paraId="08ECC9AA"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7F01432A" w14:textId="77777777" w:rsidR="00A90A6B" w:rsidRPr="00897890" w:rsidRDefault="00A90A6B" w:rsidP="002D2F3E">
            <w:pPr>
              <w:pStyle w:val="normal0"/>
              <w:widowControl w:val="0"/>
              <w:spacing w:line="276" w:lineRule="auto"/>
              <w:rPr>
                <w:sz w:val="22"/>
                <w:szCs w:val="22"/>
              </w:rPr>
            </w:pPr>
            <w:r w:rsidRPr="00AE2CDB">
              <w:rPr>
                <w:sz w:val="22"/>
                <w:szCs w:val="22"/>
              </w:rPr>
              <w:t>Polymeric organic carbon</w:t>
            </w:r>
          </w:p>
        </w:tc>
        <w:tc>
          <w:tcPr>
            <w:tcW w:w="1349" w:type="dxa"/>
            <w:shd w:val="clear" w:color="auto" w:fill="auto"/>
            <w:tcMar>
              <w:left w:w="115" w:type="dxa"/>
              <w:right w:w="115" w:type="dxa"/>
            </w:tcMar>
          </w:tcPr>
          <w:p w14:paraId="6E7A9C3D"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5C13F4BE" w14:textId="77777777" w:rsidTr="002D2F3E">
        <w:tc>
          <w:tcPr>
            <w:tcW w:w="1309" w:type="dxa"/>
            <w:shd w:val="clear" w:color="auto" w:fill="auto"/>
            <w:tcMar>
              <w:left w:w="115" w:type="dxa"/>
              <w:right w:w="115" w:type="dxa"/>
            </w:tcMar>
          </w:tcPr>
          <w:p w14:paraId="6144E4AC"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B057706" w14:textId="77777777" w:rsidR="00A90A6B" w:rsidRPr="00897890" w:rsidRDefault="00A90A6B" w:rsidP="002D2F3E">
            <w:pPr>
              <w:pStyle w:val="normal0"/>
              <w:widowControl w:val="0"/>
              <w:spacing w:line="276" w:lineRule="auto"/>
              <w:rPr>
                <w:sz w:val="22"/>
                <w:szCs w:val="22"/>
              </w:rPr>
            </w:pPr>
            <w:r w:rsidRPr="00AE2CDB">
              <w:rPr>
                <w:sz w:val="22"/>
                <w:szCs w:val="22"/>
              </w:rPr>
              <w:t>D</w:t>
            </w:r>
          </w:p>
        </w:tc>
        <w:tc>
          <w:tcPr>
            <w:tcW w:w="1305" w:type="dxa"/>
            <w:shd w:val="clear" w:color="auto" w:fill="auto"/>
            <w:tcMar>
              <w:left w:w="115" w:type="dxa"/>
              <w:right w:w="115" w:type="dxa"/>
            </w:tcMar>
          </w:tcPr>
          <w:p w14:paraId="0BB3E12C"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0ED20D1C" w14:textId="77777777" w:rsidR="00A90A6B" w:rsidRPr="00897890" w:rsidRDefault="00A90A6B" w:rsidP="002D2F3E">
            <w:pPr>
              <w:pStyle w:val="normal0"/>
              <w:widowControl w:val="0"/>
              <w:spacing w:line="276" w:lineRule="auto"/>
              <w:rPr>
                <w:sz w:val="22"/>
                <w:szCs w:val="22"/>
              </w:rPr>
            </w:pPr>
            <w:r>
              <w:rPr>
                <w:sz w:val="22"/>
                <w:szCs w:val="22"/>
              </w:rPr>
              <w:t>M</w:t>
            </w:r>
            <w:r w:rsidRPr="00AE2CDB">
              <w:rPr>
                <w:sz w:val="22"/>
                <w:szCs w:val="22"/>
              </w:rPr>
              <w:t>onomeric organic C</w:t>
            </w:r>
          </w:p>
        </w:tc>
        <w:tc>
          <w:tcPr>
            <w:tcW w:w="1349" w:type="dxa"/>
            <w:shd w:val="clear" w:color="auto" w:fill="auto"/>
            <w:tcMar>
              <w:left w:w="115" w:type="dxa"/>
              <w:right w:w="115" w:type="dxa"/>
            </w:tcMar>
          </w:tcPr>
          <w:p w14:paraId="2B4DA086"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18CB4E1B" w14:textId="77777777" w:rsidTr="002D2F3E">
        <w:tc>
          <w:tcPr>
            <w:tcW w:w="1309" w:type="dxa"/>
            <w:shd w:val="clear" w:color="auto" w:fill="auto"/>
            <w:tcMar>
              <w:left w:w="115" w:type="dxa"/>
              <w:right w:w="115" w:type="dxa"/>
            </w:tcMar>
          </w:tcPr>
          <w:p w14:paraId="04A1027B"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FE8D9EA" w14:textId="77777777" w:rsidR="00A90A6B" w:rsidRPr="00897890" w:rsidRDefault="00A90A6B" w:rsidP="002D2F3E">
            <w:pPr>
              <w:pStyle w:val="normal0"/>
              <w:widowControl w:val="0"/>
              <w:spacing w:line="276" w:lineRule="auto"/>
              <w:rPr>
                <w:sz w:val="22"/>
                <w:szCs w:val="22"/>
              </w:rPr>
            </w:pPr>
            <w:r w:rsidRPr="00AE2CDB">
              <w:rPr>
                <w:sz w:val="22"/>
                <w:szCs w:val="22"/>
              </w:rPr>
              <w:t>D</w:t>
            </w:r>
            <w:r w:rsidRPr="00AE2CDB">
              <w:rPr>
                <w:sz w:val="22"/>
                <w:szCs w:val="22"/>
                <w:vertAlign w:val="subscript"/>
              </w:rPr>
              <w:t>ads</w:t>
            </w:r>
          </w:p>
        </w:tc>
        <w:tc>
          <w:tcPr>
            <w:tcW w:w="1305" w:type="dxa"/>
            <w:shd w:val="clear" w:color="auto" w:fill="auto"/>
            <w:tcMar>
              <w:left w:w="115" w:type="dxa"/>
              <w:right w:w="115" w:type="dxa"/>
            </w:tcMar>
          </w:tcPr>
          <w:p w14:paraId="12FCA673"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018A4559" w14:textId="77777777" w:rsidR="00A90A6B" w:rsidRPr="00897890" w:rsidRDefault="00A90A6B" w:rsidP="002D2F3E">
            <w:pPr>
              <w:pStyle w:val="normal0"/>
              <w:widowControl w:val="0"/>
              <w:spacing w:line="276" w:lineRule="auto"/>
              <w:rPr>
                <w:sz w:val="22"/>
                <w:szCs w:val="22"/>
              </w:rPr>
            </w:pPr>
            <w:r w:rsidRPr="00AE2CDB">
              <w:rPr>
                <w:sz w:val="22"/>
                <w:szCs w:val="22"/>
              </w:rPr>
              <w:t>Adsorbed monomeric organic C</w:t>
            </w:r>
          </w:p>
        </w:tc>
        <w:tc>
          <w:tcPr>
            <w:tcW w:w="1349" w:type="dxa"/>
            <w:shd w:val="clear" w:color="auto" w:fill="auto"/>
            <w:tcMar>
              <w:left w:w="115" w:type="dxa"/>
              <w:right w:w="115" w:type="dxa"/>
            </w:tcMar>
          </w:tcPr>
          <w:p w14:paraId="30932A52"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66B5AB6" w14:textId="77777777" w:rsidTr="002D2F3E">
        <w:tc>
          <w:tcPr>
            <w:tcW w:w="1309" w:type="dxa"/>
            <w:shd w:val="clear" w:color="auto" w:fill="auto"/>
            <w:tcMar>
              <w:left w:w="115" w:type="dxa"/>
              <w:right w:w="115" w:type="dxa"/>
            </w:tcMar>
          </w:tcPr>
          <w:p w14:paraId="4A801745"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F098FC4" w14:textId="77777777" w:rsidR="00A90A6B" w:rsidRPr="00897890" w:rsidRDefault="00A90A6B" w:rsidP="002D2F3E">
            <w:pPr>
              <w:pStyle w:val="normal0"/>
              <w:widowControl w:val="0"/>
              <w:spacing w:line="276" w:lineRule="auto"/>
              <w:rPr>
                <w:sz w:val="22"/>
                <w:szCs w:val="22"/>
              </w:rPr>
            </w:pPr>
            <w:r w:rsidRPr="00AE2CDB">
              <w:rPr>
                <w:sz w:val="22"/>
                <w:szCs w:val="22"/>
              </w:rPr>
              <w:t>B</w:t>
            </w:r>
          </w:p>
        </w:tc>
        <w:tc>
          <w:tcPr>
            <w:tcW w:w="1305" w:type="dxa"/>
            <w:shd w:val="clear" w:color="auto" w:fill="auto"/>
            <w:tcMar>
              <w:left w:w="115" w:type="dxa"/>
              <w:right w:w="115" w:type="dxa"/>
            </w:tcMar>
          </w:tcPr>
          <w:p w14:paraId="1CDD1E55"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69E16B55" w14:textId="77777777" w:rsidR="00A90A6B" w:rsidRPr="00897890" w:rsidRDefault="00A90A6B" w:rsidP="002D2F3E">
            <w:pPr>
              <w:pStyle w:val="normal0"/>
              <w:widowControl w:val="0"/>
              <w:spacing w:line="276" w:lineRule="auto"/>
              <w:rPr>
                <w:sz w:val="22"/>
                <w:szCs w:val="22"/>
              </w:rPr>
            </w:pPr>
            <w:r w:rsidRPr="00AE2CDB">
              <w:rPr>
                <w:sz w:val="22"/>
                <w:szCs w:val="22"/>
              </w:rPr>
              <w:t>Microbial structural biomass</w:t>
            </w:r>
          </w:p>
        </w:tc>
        <w:tc>
          <w:tcPr>
            <w:tcW w:w="1349" w:type="dxa"/>
            <w:shd w:val="clear" w:color="auto" w:fill="auto"/>
            <w:tcMar>
              <w:left w:w="115" w:type="dxa"/>
              <w:right w:w="115" w:type="dxa"/>
            </w:tcMar>
          </w:tcPr>
          <w:p w14:paraId="07DF8E86"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476FED24" w14:textId="77777777" w:rsidTr="002D2F3E">
        <w:tc>
          <w:tcPr>
            <w:tcW w:w="1309" w:type="dxa"/>
            <w:shd w:val="clear" w:color="auto" w:fill="auto"/>
            <w:tcMar>
              <w:left w:w="115" w:type="dxa"/>
              <w:right w:w="115" w:type="dxa"/>
            </w:tcMar>
          </w:tcPr>
          <w:p w14:paraId="7F83BC26"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7BD5FB4E" w14:textId="77777777" w:rsidR="00A90A6B" w:rsidRPr="00897890" w:rsidRDefault="00A90A6B" w:rsidP="002D2F3E">
            <w:pPr>
              <w:pStyle w:val="normal0"/>
              <w:widowControl w:val="0"/>
              <w:spacing w:line="276" w:lineRule="auto"/>
              <w:rPr>
                <w:sz w:val="22"/>
                <w:szCs w:val="22"/>
              </w:rPr>
            </w:pPr>
            <w:r w:rsidRPr="00AE2CDB">
              <w:rPr>
                <w:sz w:val="22"/>
                <w:szCs w:val="22"/>
              </w:rPr>
              <w:t>X</w:t>
            </w:r>
          </w:p>
        </w:tc>
        <w:tc>
          <w:tcPr>
            <w:tcW w:w="1305" w:type="dxa"/>
            <w:shd w:val="clear" w:color="auto" w:fill="auto"/>
            <w:tcMar>
              <w:left w:w="115" w:type="dxa"/>
              <w:right w:w="115" w:type="dxa"/>
            </w:tcMar>
          </w:tcPr>
          <w:p w14:paraId="5B16E921"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18FA7254" w14:textId="77777777" w:rsidR="00A90A6B" w:rsidRPr="00897890" w:rsidRDefault="00A90A6B" w:rsidP="002D2F3E">
            <w:pPr>
              <w:pStyle w:val="normal0"/>
              <w:widowControl w:val="0"/>
              <w:spacing w:line="276" w:lineRule="auto"/>
              <w:rPr>
                <w:sz w:val="22"/>
                <w:szCs w:val="22"/>
              </w:rPr>
            </w:pPr>
            <w:r w:rsidRPr="00AE2CDB">
              <w:rPr>
                <w:sz w:val="22"/>
                <w:szCs w:val="22"/>
              </w:rPr>
              <w:t>Microbial reserve biomass</w:t>
            </w:r>
          </w:p>
        </w:tc>
        <w:tc>
          <w:tcPr>
            <w:tcW w:w="1349" w:type="dxa"/>
            <w:shd w:val="clear" w:color="auto" w:fill="auto"/>
            <w:tcMar>
              <w:left w:w="115" w:type="dxa"/>
              <w:right w:w="115" w:type="dxa"/>
            </w:tcMar>
          </w:tcPr>
          <w:p w14:paraId="5B00C41A"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3FB48DB6" w14:textId="77777777" w:rsidTr="002D2F3E">
        <w:tc>
          <w:tcPr>
            <w:tcW w:w="1309" w:type="dxa"/>
            <w:shd w:val="clear" w:color="auto" w:fill="auto"/>
            <w:tcMar>
              <w:left w:w="115" w:type="dxa"/>
              <w:right w:w="115" w:type="dxa"/>
            </w:tcMar>
          </w:tcPr>
          <w:p w14:paraId="2BE953CC"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31408B28" w14:textId="77777777" w:rsidR="00A90A6B" w:rsidRPr="00897890" w:rsidRDefault="00A90A6B" w:rsidP="002D2F3E">
            <w:pPr>
              <w:pStyle w:val="normal0"/>
              <w:widowControl w:val="0"/>
              <w:spacing w:line="276" w:lineRule="auto"/>
              <w:rPr>
                <w:sz w:val="22"/>
                <w:szCs w:val="22"/>
              </w:rPr>
            </w:pPr>
            <w:r w:rsidRPr="00AE2CDB">
              <w:rPr>
                <w:sz w:val="22"/>
                <w:szCs w:val="22"/>
              </w:rPr>
              <w:t>E</w:t>
            </w:r>
          </w:p>
        </w:tc>
        <w:tc>
          <w:tcPr>
            <w:tcW w:w="1305" w:type="dxa"/>
            <w:shd w:val="clear" w:color="auto" w:fill="auto"/>
            <w:tcMar>
              <w:left w:w="115" w:type="dxa"/>
              <w:right w:w="115" w:type="dxa"/>
            </w:tcMar>
          </w:tcPr>
          <w:p w14:paraId="14275367"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43B7500A" w14:textId="77777777" w:rsidR="00A90A6B" w:rsidRPr="00897890" w:rsidRDefault="00A90A6B" w:rsidP="002D2F3E">
            <w:pPr>
              <w:pStyle w:val="normal0"/>
              <w:widowControl w:val="0"/>
              <w:spacing w:line="276" w:lineRule="auto"/>
              <w:rPr>
                <w:sz w:val="22"/>
                <w:szCs w:val="22"/>
              </w:rPr>
            </w:pPr>
            <w:r w:rsidRPr="00AE2CDB">
              <w:rPr>
                <w:sz w:val="22"/>
                <w:szCs w:val="22"/>
              </w:rPr>
              <w:t>Extracellular enzymes</w:t>
            </w:r>
          </w:p>
        </w:tc>
        <w:tc>
          <w:tcPr>
            <w:tcW w:w="1349" w:type="dxa"/>
            <w:shd w:val="clear" w:color="auto" w:fill="auto"/>
            <w:tcMar>
              <w:left w:w="115" w:type="dxa"/>
              <w:right w:w="115" w:type="dxa"/>
            </w:tcMar>
          </w:tcPr>
          <w:p w14:paraId="6A865D42"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40810DD" w14:textId="77777777" w:rsidTr="002D2F3E">
        <w:tc>
          <w:tcPr>
            <w:tcW w:w="1309" w:type="dxa"/>
            <w:shd w:val="clear" w:color="auto" w:fill="auto"/>
            <w:tcMar>
              <w:left w:w="115" w:type="dxa"/>
              <w:right w:w="115" w:type="dxa"/>
            </w:tcMar>
          </w:tcPr>
          <w:p w14:paraId="0CAD45B4"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6E57C1E9" w14:textId="77777777" w:rsidR="00A90A6B" w:rsidRPr="00897890" w:rsidRDefault="00A90A6B" w:rsidP="002D2F3E">
            <w:pPr>
              <w:pStyle w:val="normal0"/>
              <w:widowControl w:val="0"/>
              <w:spacing w:line="276" w:lineRule="auto"/>
              <w:rPr>
                <w:sz w:val="22"/>
                <w:szCs w:val="22"/>
              </w:rPr>
            </w:pPr>
            <w:r w:rsidRPr="00AE2CDB">
              <w:rPr>
                <w:sz w:val="22"/>
                <w:szCs w:val="22"/>
              </w:rPr>
              <w:t>E</w:t>
            </w:r>
            <w:r w:rsidRPr="00AE2CDB">
              <w:rPr>
                <w:sz w:val="22"/>
                <w:szCs w:val="22"/>
                <w:vertAlign w:val="subscript"/>
              </w:rPr>
              <w:t>ads</w:t>
            </w:r>
          </w:p>
        </w:tc>
        <w:tc>
          <w:tcPr>
            <w:tcW w:w="1305" w:type="dxa"/>
            <w:shd w:val="clear" w:color="auto" w:fill="auto"/>
            <w:tcMar>
              <w:left w:w="115" w:type="dxa"/>
              <w:right w:w="115" w:type="dxa"/>
            </w:tcMar>
          </w:tcPr>
          <w:p w14:paraId="37B6F856"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0161DC47" w14:textId="77777777" w:rsidR="00A90A6B" w:rsidRPr="00897890" w:rsidRDefault="00A90A6B" w:rsidP="002D2F3E">
            <w:pPr>
              <w:pStyle w:val="normal0"/>
              <w:widowControl w:val="0"/>
              <w:spacing w:line="276" w:lineRule="auto"/>
              <w:rPr>
                <w:sz w:val="22"/>
                <w:szCs w:val="22"/>
              </w:rPr>
            </w:pPr>
            <w:r w:rsidRPr="00AE2CDB">
              <w:rPr>
                <w:sz w:val="22"/>
                <w:szCs w:val="22"/>
              </w:rPr>
              <w:t>Adsorbed extracellular enzymes</w:t>
            </w:r>
          </w:p>
        </w:tc>
        <w:tc>
          <w:tcPr>
            <w:tcW w:w="1349" w:type="dxa"/>
            <w:shd w:val="clear" w:color="auto" w:fill="auto"/>
            <w:tcMar>
              <w:left w:w="115" w:type="dxa"/>
              <w:right w:w="115" w:type="dxa"/>
            </w:tcMar>
          </w:tcPr>
          <w:p w14:paraId="224C4BE3"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007F5DAE" w14:textId="77777777" w:rsidTr="002D2F3E">
        <w:tc>
          <w:tcPr>
            <w:tcW w:w="1309" w:type="dxa"/>
            <w:shd w:val="clear" w:color="auto" w:fill="auto"/>
            <w:tcMar>
              <w:left w:w="115" w:type="dxa"/>
              <w:right w:w="115" w:type="dxa"/>
            </w:tcMar>
          </w:tcPr>
          <w:p w14:paraId="247BEBFB"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4118B761" w14:textId="77777777" w:rsidR="00A90A6B" w:rsidRPr="00897890" w:rsidRDefault="00A90A6B" w:rsidP="002D2F3E">
            <w:pPr>
              <w:pStyle w:val="normal0"/>
              <w:widowControl w:val="0"/>
              <w:spacing w:line="276" w:lineRule="auto"/>
              <w:rPr>
                <w:sz w:val="22"/>
                <w:szCs w:val="22"/>
              </w:rPr>
            </w:pPr>
            <w:r w:rsidRPr="00AE2CDB">
              <w:rPr>
                <w:sz w:val="22"/>
                <w:szCs w:val="22"/>
              </w:rPr>
              <w:t>M</w:t>
            </w:r>
          </w:p>
        </w:tc>
        <w:tc>
          <w:tcPr>
            <w:tcW w:w="1305" w:type="dxa"/>
            <w:shd w:val="clear" w:color="auto" w:fill="auto"/>
            <w:tcMar>
              <w:left w:w="115" w:type="dxa"/>
              <w:right w:w="115" w:type="dxa"/>
            </w:tcMar>
          </w:tcPr>
          <w:p w14:paraId="6C3FCABE" w14:textId="77777777" w:rsidR="00A90A6B" w:rsidRPr="00897890" w:rsidRDefault="00A90A6B" w:rsidP="002D2F3E">
            <w:pPr>
              <w:pStyle w:val="normal0"/>
              <w:widowControl w:val="0"/>
              <w:spacing w:line="276" w:lineRule="auto"/>
              <w:rPr>
                <w:sz w:val="22"/>
                <w:szCs w:val="22"/>
                <w:vertAlign w:val="superscript"/>
              </w:rPr>
            </w:pPr>
            <w:proofErr w:type="gramStart"/>
            <w:r w:rsidRPr="00897890">
              <w:rPr>
                <w:sz w:val="22"/>
                <w:szCs w:val="22"/>
              </w:rPr>
              <w:t>g</w:t>
            </w:r>
            <w:proofErr w:type="gramEnd"/>
            <w:r w:rsidRPr="00897890">
              <w:rPr>
                <w:sz w:val="22"/>
                <w:szCs w:val="22"/>
              </w:rPr>
              <w:t xml:space="preserve"> C</w:t>
            </w:r>
            <w:r w:rsidRPr="00AE2CDB">
              <w:rPr>
                <w:sz w:val="22"/>
                <w:szCs w:val="22"/>
              </w:rPr>
              <w:t xml:space="preserve"> </w:t>
            </w:r>
            <w:proofErr w:type="spellStart"/>
            <w:r w:rsidRPr="00AE2CDB">
              <w:rPr>
                <w:sz w:val="22"/>
                <w:szCs w:val="22"/>
              </w:rPr>
              <w:t>eqv</w:t>
            </w:r>
            <w:proofErr w:type="spellEnd"/>
            <w:r w:rsidRPr="00AE2CDB">
              <w:rPr>
                <w:sz w:val="22"/>
                <w:szCs w:val="22"/>
              </w:rPr>
              <w:t xml:space="preserve"> m</w:t>
            </w:r>
            <w:r w:rsidRPr="00AE2CDB">
              <w:rPr>
                <w:sz w:val="22"/>
                <w:szCs w:val="22"/>
                <w:vertAlign w:val="superscript"/>
              </w:rPr>
              <w:t>-3</w:t>
            </w:r>
          </w:p>
        </w:tc>
        <w:tc>
          <w:tcPr>
            <w:tcW w:w="4170" w:type="dxa"/>
            <w:shd w:val="clear" w:color="auto" w:fill="auto"/>
            <w:tcMar>
              <w:left w:w="115" w:type="dxa"/>
              <w:right w:w="115" w:type="dxa"/>
            </w:tcMar>
          </w:tcPr>
          <w:p w14:paraId="6651D84D" w14:textId="77777777" w:rsidR="00A90A6B" w:rsidRPr="00897890" w:rsidRDefault="00A90A6B" w:rsidP="002D2F3E">
            <w:pPr>
              <w:pStyle w:val="normal0"/>
              <w:widowControl w:val="0"/>
              <w:spacing w:line="276" w:lineRule="auto"/>
              <w:rPr>
                <w:sz w:val="22"/>
                <w:szCs w:val="22"/>
              </w:rPr>
            </w:pPr>
            <w:r>
              <w:rPr>
                <w:sz w:val="22"/>
                <w:szCs w:val="22"/>
              </w:rPr>
              <w:t>M</w:t>
            </w:r>
            <w:r w:rsidRPr="00AE2CDB">
              <w:rPr>
                <w:sz w:val="22"/>
                <w:szCs w:val="22"/>
              </w:rPr>
              <w:t>ineral surfaces</w:t>
            </w:r>
          </w:p>
        </w:tc>
        <w:tc>
          <w:tcPr>
            <w:tcW w:w="1349" w:type="dxa"/>
            <w:shd w:val="clear" w:color="auto" w:fill="auto"/>
            <w:tcMar>
              <w:left w:w="115" w:type="dxa"/>
              <w:right w:w="115" w:type="dxa"/>
            </w:tcMar>
          </w:tcPr>
          <w:p w14:paraId="6CE3F6C9"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A8EBECA" w14:textId="77777777" w:rsidTr="002D2F3E">
        <w:tc>
          <w:tcPr>
            <w:tcW w:w="1309" w:type="dxa"/>
            <w:shd w:val="clear" w:color="auto" w:fill="auto"/>
            <w:tcMar>
              <w:left w:w="115" w:type="dxa"/>
              <w:right w:w="115" w:type="dxa"/>
            </w:tcMar>
          </w:tcPr>
          <w:p w14:paraId="31399BFA" w14:textId="77777777" w:rsidR="00A90A6B" w:rsidRPr="00897890" w:rsidRDefault="00A90A6B" w:rsidP="002D2F3E">
            <w:pPr>
              <w:pStyle w:val="normal0"/>
              <w:widowControl w:val="0"/>
              <w:spacing w:line="276" w:lineRule="auto"/>
              <w:contextualSpacing/>
              <w:rPr>
                <w:b/>
                <w:sz w:val="22"/>
                <w:szCs w:val="22"/>
              </w:rPr>
            </w:pPr>
            <w:r w:rsidRPr="00AE2CDB">
              <w:rPr>
                <w:b/>
                <w:sz w:val="22"/>
                <w:szCs w:val="22"/>
              </w:rPr>
              <w:t>Flux</w:t>
            </w:r>
          </w:p>
        </w:tc>
        <w:tc>
          <w:tcPr>
            <w:tcW w:w="1081" w:type="dxa"/>
            <w:shd w:val="clear" w:color="auto" w:fill="auto"/>
            <w:tcMar>
              <w:left w:w="115" w:type="dxa"/>
              <w:right w:w="115" w:type="dxa"/>
            </w:tcMar>
          </w:tcPr>
          <w:p w14:paraId="0A218F68" w14:textId="77777777" w:rsidR="00A90A6B" w:rsidRPr="00897890" w:rsidRDefault="00A90A6B" w:rsidP="002D2F3E">
            <w:pPr>
              <w:pStyle w:val="normal0"/>
              <w:widowControl w:val="0"/>
              <w:spacing w:line="276" w:lineRule="auto"/>
              <w:rPr>
                <w:sz w:val="22"/>
                <w:szCs w:val="22"/>
              </w:rPr>
            </w:pPr>
            <w:r w:rsidRPr="00AE2CDB">
              <w:rPr>
                <w:sz w:val="22"/>
                <w:szCs w:val="22"/>
              </w:rPr>
              <w:t>I</w:t>
            </w:r>
            <w:r w:rsidRPr="00AE2CDB">
              <w:rPr>
                <w:sz w:val="22"/>
                <w:szCs w:val="22"/>
                <w:vertAlign w:val="subscript"/>
              </w:rPr>
              <w:t>S</w:t>
            </w:r>
          </w:p>
        </w:tc>
        <w:tc>
          <w:tcPr>
            <w:tcW w:w="1305" w:type="dxa"/>
            <w:shd w:val="clear" w:color="auto" w:fill="auto"/>
            <w:tcMar>
              <w:left w:w="115" w:type="dxa"/>
              <w:right w:w="115" w:type="dxa"/>
            </w:tcMar>
          </w:tcPr>
          <w:p w14:paraId="44872FA2"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13B2771" w14:textId="77777777" w:rsidR="00A90A6B" w:rsidRPr="00897890" w:rsidRDefault="00A90A6B" w:rsidP="002D2F3E">
            <w:pPr>
              <w:pStyle w:val="normal0"/>
              <w:widowControl w:val="0"/>
              <w:spacing w:line="276" w:lineRule="auto"/>
              <w:rPr>
                <w:sz w:val="22"/>
                <w:szCs w:val="22"/>
              </w:rPr>
            </w:pPr>
            <w:r w:rsidRPr="00AE2CDB">
              <w:rPr>
                <w:sz w:val="22"/>
                <w:szCs w:val="22"/>
              </w:rPr>
              <w:t>Polymeric input</w:t>
            </w:r>
          </w:p>
        </w:tc>
        <w:tc>
          <w:tcPr>
            <w:tcW w:w="1349" w:type="dxa"/>
            <w:shd w:val="clear" w:color="auto" w:fill="auto"/>
            <w:tcMar>
              <w:left w:w="115" w:type="dxa"/>
              <w:right w:w="115" w:type="dxa"/>
            </w:tcMar>
          </w:tcPr>
          <w:p w14:paraId="2564E415"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A900456" w14:textId="77777777" w:rsidTr="002D2F3E">
        <w:tc>
          <w:tcPr>
            <w:tcW w:w="1309" w:type="dxa"/>
            <w:shd w:val="clear" w:color="auto" w:fill="auto"/>
            <w:tcMar>
              <w:left w:w="115" w:type="dxa"/>
              <w:right w:w="115" w:type="dxa"/>
            </w:tcMar>
          </w:tcPr>
          <w:p w14:paraId="413A17F6"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6CB60444" w14:textId="77777777" w:rsidR="00A90A6B" w:rsidRPr="00897890" w:rsidRDefault="00A90A6B" w:rsidP="002D2F3E">
            <w:pPr>
              <w:pStyle w:val="normal0"/>
              <w:widowControl w:val="0"/>
              <w:spacing w:line="276" w:lineRule="auto"/>
              <w:rPr>
                <w:sz w:val="22"/>
                <w:szCs w:val="22"/>
              </w:rPr>
            </w:pPr>
            <w:r w:rsidRPr="00AE2CDB">
              <w:rPr>
                <w:sz w:val="22"/>
                <w:szCs w:val="22"/>
              </w:rPr>
              <w:t>I</w:t>
            </w:r>
            <w:r w:rsidRPr="00AE2CDB">
              <w:rPr>
                <w:sz w:val="22"/>
                <w:szCs w:val="22"/>
                <w:vertAlign w:val="subscript"/>
              </w:rPr>
              <w:t>D</w:t>
            </w:r>
          </w:p>
        </w:tc>
        <w:tc>
          <w:tcPr>
            <w:tcW w:w="1305" w:type="dxa"/>
            <w:shd w:val="clear" w:color="auto" w:fill="auto"/>
            <w:tcMar>
              <w:left w:w="115" w:type="dxa"/>
              <w:right w:w="115" w:type="dxa"/>
            </w:tcMar>
          </w:tcPr>
          <w:p w14:paraId="1DCEA4FC"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B9C09D4" w14:textId="77777777" w:rsidR="00A90A6B" w:rsidRPr="00897890" w:rsidRDefault="00A90A6B" w:rsidP="002D2F3E">
            <w:pPr>
              <w:pStyle w:val="normal0"/>
              <w:widowControl w:val="0"/>
              <w:spacing w:line="276" w:lineRule="auto"/>
              <w:rPr>
                <w:sz w:val="22"/>
                <w:szCs w:val="22"/>
              </w:rPr>
            </w:pPr>
            <w:r w:rsidRPr="00AE2CDB">
              <w:rPr>
                <w:sz w:val="22"/>
                <w:szCs w:val="22"/>
              </w:rPr>
              <w:t>Monomeric input</w:t>
            </w:r>
          </w:p>
        </w:tc>
        <w:tc>
          <w:tcPr>
            <w:tcW w:w="1349" w:type="dxa"/>
            <w:shd w:val="clear" w:color="auto" w:fill="auto"/>
            <w:tcMar>
              <w:left w:w="115" w:type="dxa"/>
              <w:right w:w="115" w:type="dxa"/>
            </w:tcMar>
          </w:tcPr>
          <w:p w14:paraId="4C31B8EC"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F55379A" w14:textId="77777777" w:rsidTr="002D2F3E">
        <w:tc>
          <w:tcPr>
            <w:tcW w:w="1309" w:type="dxa"/>
            <w:shd w:val="clear" w:color="auto" w:fill="auto"/>
            <w:tcMar>
              <w:left w:w="115" w:type="dxa"/>
              <w:right w:w="115" w:type="dxa"/>
            </w:tcMar>
          </w:tcPr>
          <w:p w14:paraId="72031F78"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7CDB42B0" w14:textId="77777777" w:rsidR="00A90A6B" w:rsidRPr="00897890"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S</w:t>
            </w:r>
          </w:p>
        </w:tc>
        <w:tc>
          <w:tcPr>
            <w:tcW w:w="1305" w:type="dxa"/>
            <w:shd w:val="clear" w:color="auto" w:fill="auto"/>
            <w:tcMar>
              <w:left w:w="115" w:type="dxa"/>
              <w:right w:w="115" w:type="dxa"/>
            </w:tcMar>
          </w:tcPr>
          <w:p w14:paraId="029A6323"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77D9D94D" w14:textId="77777777" w:rsidR="00A90A6B" w:rsidRPr="00897890" w:rsidRDefault="00A90A6B" w:rsidP="002D2F3E">
            <w:pPr>
              <w:pStyle w:val="normal0"/>
              <w:widowControl w:val="0"/>
              <w:spacing w:line="276" w:lineRule="auto"/>
              <w:rPr>
                <w:sz w:val="22"/>
                <w:szCs w:val="22"/>
              </w:rPr>
            </w:pPr>
            <w:proofErr w:type="spellStart"/>
            <w:r w:rsidRPr="00AE2CDB">
              <w:rPr>
                <w:sz w:val="22"/>
                <w:szCs w:val="22"/>
              </w:rPr>
              <w:t>Depolymerization</w:t>
            </w:r>
            <w:proofErr w:type="spellEnd"/>
          </w:p>
        </w:tc>
        <w:tc>
          <w:tcPr>
            <w:tcW w:w="1349" w:type="dxa"/>
            <w:shd w:val="clear" w:color="auto" w:fill="auto"/>
            <w:tcMar>
              <w:left w:w="115" w:type="dxa"/>
              <w:right w:w="115" w:type="dxa"/>
            </w:tcMar>
          </w:tcPr>
          <w:p w14:paraId="7B7269E4"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2F0C0F3" w14:textId="77777777" w:rsidTr="002D2F3E">
        <w:tc>
          <w:tcPr>
            <w:tcW w:w="1309" w:type="dxa"/>
            <w:shd w:val="clear" w:color="auto" w:fill="auto"/>
            <w:tcMar>
              <w:left w:w="115" w:type="dxa"/>
              <w:right w:w="115" w:type="dxa"/>
            </w:tcMar>
          </w:tcPr>
          <w:p w14:paraId="3342FED0"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2C3652BF" w14:textId="77777777" w:rsidR="00A90A6B" w:rsidRPr="00897890" w:rsidRDefault="00A90A6B" w:rsidP="002D2F3E">
            <w:pPr>
              <w:pStyle w:val="normal0"/>
              <w:widowControl w:val="0"/>
              <w:spacing w:line="276" w:lineRule="auto"/>
              <w:rPr>
                <w:sz w:val="22"/>
                <w:szCs w:val="22"/>
              </w:rPr>
            </w:pPr>
            <w:r w:rsidRPr="00AE2CDB">
              <w:rPr>
                <w:sz w:val="22"/>
                <w:szCs w:val="22"/>
              </w:rPr>
              <w:t>F</w:t>
            </w:r>
            <w:r w:rsidRPr="00AE2CDB">
              <w:rPr>
                <w:sz w:val="22"/>
                <w:szCs w:val="22"/>
                <w:vertAlign w:val="subscript"/>
              </w:rPr>
              <w:t>D</w:t>
            </w:r>
          </w:p>
        </w:tc>
        <w:tc>
          <w:tcPr>
            <w:tcW w:w="1305" w:type="dxa"/>
            <w:shd w:val="clear" w:color="auto" w:fill="auto"/>
            <w:tcMar>
              <w:left w:w="115" w:type="dxa"/>
              <w:right w:w="115" w:type="dxa"/>
            </w:tcMar>
          </w:tcPr>
          <w:p w14:paraId="3B11336B"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DEE5508" w14:textId="77777777" w:rsidR="00A90A6B" w:rsidRPr="00897890" w:rsidRDefault="00A90A6B" w:rsidP="002D2F3E">
            <w:pPr>
              <w:pStyle w:val="normal0"/>
              <w:widowControl w:val="0"/>
              <w:spacing w:line="276" w:lineRule="auto"/>
              <w:rPr>
                <w:sz w:val="22"/>
                <w:szCs w:val="22"/>
              </w:rPr>
            </w:pPr>
            <w:r w:rsidRPr="00AE2CDB">
              <w:rPr>
                <w:sz w:val="22"/>
                <w:szCs w:val="22"/>
              </w:rPr>
              <w:t>Uptake</w:t>
            </w:r>
          </w:p>
        </w:tc>
        <w:tc>
          <w:tcPr>
            <w:tcW w:w="1349" w:type="dxa"/>
            <w:shd w:val="clear" w:color="auto" w:fill="auto"/>
            <w:tcMar>
              <w:left w:w="115" w:type="dxa"/>
              <w:right w:w="115" w:type="dxa"/>
            </w:tcMar>
          </w:tcPr>
          <w:p w14:paraId="5B40E07B"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4CD7E377" w14:textId="77777777" w:rsidTr="002D2F3E">
        <w:tc>
          <w:tcPr>
            <w:tcW w:w="1309" w:type="dxa"/>
            <w:shd w:val="clear" w:color="auto" w:fill="auto"/>
            <w:tcMar>
              <w:left w:w="115" w:type="dxa"/>
              <w:right w:w="115" w:type="dxa"/>
            </w:tcMar>
          </w:tcPr>
          <w:p w14:paraId="49270431"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78D8A470" w14:textId="77777777" w:rsidR="00A90A6B" w:rsidRPr="00897890" w:rsidRDefault="00A90A6B" w:rsidP="002D2F3E">
            <w:pPr>
              <w:pStyle w:val="normal0"/>
              <w:widowControl w:val="0"/>
              <w:spacing w:line="276" w:lineRule="auto"/>
              <w:rPr>
                <w:sz w:val="22"/>
                <w:szCs w:val="22"/>
                <w:vertAlign w:val="subscript"/>
              </w:rPr>
            </w:pPr>
            <w:proofErr w:type="spellStart"/>
            <w:r w:rsidRPr="00AE2CDB">
              <w:rPr>
                <w:sz w:val="22"/>
                <w:szCs w:val="22"/>
              </w:rPr>
              <w:t>F</w:t>
            </w:r>
            <w:r w:rsidRPr="00AE2CDB">
              <w:rPr>
                <w:sz w:val="22"/>
                <w:szCs w:val="22"/>
                <w:vertAlign w:val="subscript"/>
              </w:rPr>
              <w:t>Dads</w:t>
            </w:r>
            <w:proofErr w:type="spellEnd"/>
          </w:p>
        </w:tc>
        <w:tc>
          <w:tcPr>
            <w:tcW w:w="1305" w:type="dxa"/>
            <w:shd w:val="clear" w:color="auto" w:fill="auto"/>
            <w:tcMar>
              <w:left w:w="115" w:type="dxa"/>
              <w:right w:w="115" w:type="dxa"/>
            </w:tcMar>
          </w:tcPr>
          <w:p w14:paraId="2A295852"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0F2E108B" w14:textId="77777777" w:rsidR="00A90A6B" w:rsidRPr="00897890" w:rsidRDefault="00A90A6B" w:rsidP="002D2F3E">
            <w:pPr>
              <w:pStyle w:val="normal0"/>
              <w:widowControl w:val="0"/>
              <w:spacing w:line="276" w:lineRule="auto"/>
              <w:rPr>
                <w:sz w:val="22"/>
                <w:szCs w:val="22"/>
              </w:rPr>
            </w:pPr>
            <w:r w:rsidRPr="00AE2CDB">
              <w:rPr>
                <w:sz w:val="22"/>
                <w:szCs w:val="22"/>
              </w:rPr>
              <w:t>Monomer adsorption</w:t>
            </w:r>
          </w:p>
        </w:tc>
        <w:tc>
          <w:tcPr>
            <w:tcW w:w="1349" w:type="dxa"/>
            <w:shd w:val="clear" w:color="auto" w:fill="auto"/>
            <w:tcMar>
              <w:left w:w="115" w:type="dxa"/>
              <w:right w:w="115" w:type="dxa"/>
            </w:tcMar>
          </w:tcPr>
          <w:p w14:paraId="753D544C"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E047C83" w14:textId="77777777" w:rsidTr="002D2F3E">
        <w:tc>
          <w:tcPr>
            <w:tcW w:w="1309" w:type="dxa"/>
            <w:shd w:val="clear" w:color="auto" w:fill="auto"/>
            <w:tcMar>
              <w:left w:w="115" w:type="dxa"/>
              <w:right w:w="115" w:type="dxa"/>
            </w:tcMar>
          </w:tcPr>
          <w:p w14:paraId="113E2FD0"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19BD0167" w14:textId="77777777" w:rsidR="00A90A6B" w:rsidRPr="00897890" w:rsidRDefault="00A90A6B" w:rsidP="002D2F3E">
            <w:pPr>
              <w:pStyle w:val="normal0"/>
              <w:widowControl w:val="0"/>
              <w:spacing w:line="276" w:lineRule="auto"/>
              <w:rPr>
                <w:sz w:val="22"/>
                <w:szCs w:val="22"/>
                <w:vertAlign w:val="subscript"/>
              </w:rPr>
            </w:pPr>
            <w:proofErr w:type="spellStart"/>
            <w:r w:rsidRPr="00AE2CDB">
              <w:rPr>
                <w:sz w:val="22"/>
                <w:szCs w:val="22"/>
              </w:rPr>
              <w:t>F</w:t>
            </w:r>
            <w:r w:rsidRPr="00AE2CDB">
              <w:rPr>
                <w:sz w:val="22"/>
                <w:szCs w:val="22"/>
                <w:vertAlign w:val="subscript"/>
              </w:rPr>
              <w:t>Eads</w:t>
            </w:r>
            <w:proofErr w:type="spellEnd"/>
          </w:p>
        </w:tc>
        <w:tc>
          <w:tcPr>
            <w:tcW w:w="1305" w:type="dxa"/>
            <w:shd w:val="clear" w:color="auto" w:fill="auto"/>
            <w:tcMar>
              <w:left w:w="115" w:type="dxa"/>
              <w:right w:w="115" w:type="dxa"/>
            </w:tcMar>
          </w:tcPr>
          <w:p w14:paraId="02EB80CC"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FB8C450" w14:textId="77777777" w:rsidR="00A90A6B" w:rsidRPr="00897890" w:rsidRDefault="00A90A6B" w:rsidP="002D2F3E">
            <w:pPr>
              <w:pStyle w:val="normal0"/>
              <w:widowControl w:val="0"/>
              <w:spacing w:line="276" w:lineRule="auto"/>
              <w:rPr>
                <w:sz w:val="22"/>
                <w:szCs w:val="22"/>
              </w:rPr>
            </w:pPr>
            <w:r w:rsidRPr="00AE2CDB">
              <w:rPr>
                <w:sz w:val="22"/>
                <w:szCs w:val="22"/>
              </w:rPr>
              <w:t>Enzyme adsorption</w:t>
            </w:r>
          </w:p>
        </w:tc>
        <w:tc>
          <w:tcPr>
            <w:tcW w:w="1349" w:type="dxa"/>
            <w:shd w:val="clear" w:color="auto" w:fill="auto"/>
            <w:tcMar>
              <w:left w:w="115" w:type="dxa"/>
              <w:right w:w="115" w:type="dxa"/>
            </w:tcMar>
          </w:tcPr>
          <w:p w14:paraId="0E4FFF5E"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221F14D2" w14:textId="77777777" w:rsidTr="002D2F3E">
        <w:tc>
          <w:tcPr>
            <w:tcW w:w="1309" w:type="dxa"/>
            <w:shd w:val="clear" w:color="auto" w:fill="auto"/>
            <w:tcMar>
              <w:left w:w="115" w:type="dxa"/>
              <w:right w:w="115" w:type="dxa"/>
            </w:tcMar>
          </w:tcPr>
          <w:p w14:paraId="7D296C60"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392FA752" w14:textId="77777777" w:rsidR="00A90A6B" w:rsidRPr="00897890" w:rsidRDefault="00A90A6B" w:rsidP="002D2F3E">
            <w:pPr>
              <w:pStyle w:val="normal0"/>
              <w:widowControl w:val="0"/>
              <w:spacing w:line="276" w:lineRule="auto"/>
              <w:rPr>
                <w:sz w:val="22"/>
                <w:szCs w:val="22"/>
              </w:rPr>
            </w:pPr>
            <w:r w:rsidRPr="00AE2CDB">
              <w:rPr>
                <w:sz w:val="22"/>
                <w:szCs w:val="22"/>
              </w:rPr>
              <w:t>R</w:t>
            </w:r>
            <w:r w:rsidRPr="00AE2CDB">
              <w:rPr>
                <w:sz w:val="22"/>
                <w:szCs w:val="22"/>
                <w:vertAlign w:val="subscript"/>
              </w:rPr>
              <w:t>CO2</w:t>
            </w:r>
          </w:p>
        </w:tc>
        <w:tc>
          <w:tcPr>
            <w:tcW w:w="1305" w:type="dxa"/>
            <w:shd w:val="clear" w:color="auto" w:fill="auto"/>
            <w:tcMar>
              <w:left w:w="115" w:type="dxa"/>
              <w:right w:w="115" w:type="dxa"/>
            </w:tcMar>
          </w:tcPr>
          <w:p w14:paraId="7432C5C9"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5ADA976B" w14:textId="77777777" w:rsidR="00A90A6B" w:rsidRPr="00897890" w:rsidRDefault="00A90A6B" w:rsidP="002D2F3E">
            <w:pPr>
              <w:pStyle w:val="normal0"/>
              <w:widowControl w:val="0"/>
              <w:spacing w:line="276" w:lineRule="auto"/>
              <w:rPr>
                <w:sz w:val="22"/>
                <w:szCs w:val="22"/>
              </w:rPr>
            </w:pPr>
            <w:r w:rsidRPr="00AE2CDB">
              <w:rPr>
                <w:sz w:val="22"/>
                <w:szCs w:val="22"/>
              </w:rPr>
              <w:t>Respiration</w:t>
            </w:r>
          </w:p>
        </w:tc>
        <w:tc>
          <w:tcPr>
            <w:tcW w:w="1349" w:type="dxa"/>
            <w:shd w:val="clear" w:color="auto" w:fill="auto"/>
            <w:tcMar>
              <w:left w:w="115" w:type="dxa"/>
              <w:right w:w="115" w:type="dxa"/>
            </w:tcMar>
          </w:tcPr>
          <w:p w14:paraId="0EEFD730"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40F79131" w14:textId="77777777" w:rsidTr="002D2F3E">
        <w:tc>
          <w:tcPr>
            <w:tcW w:w="1309" w:type="dxa"/>
            <w:shd w:val="clear" w:color="auto" w:fill="auto"/>
            <w:tcMar>
              <w:left w:w="115" w:type="dxa"/>
              <w:right w:w="115" w:type="dxa"/>
            </w:tcMar>
          </w:tcPr>
          <w:p w14:paraId="1D6E819A" w14:textId="77777777" w:rsidR="00A90A6B" w:rsidRPr="00897890"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336EA519" w14:textId="77777777" w:rsidR="00A90A6B" w:rsidRPr="00897890" w:rsidRDefault="00A90A6B" w:rsidP="002D2F3E">
            <w:pPr>
              <w:pStyle w:val="normal0"/>
              <w:widowControl w:val="0"/>
              <w:spacing w:line="276" w:lineRule="auto"/>
              <w:rPr>
                <w:sz w:val="22"/>
                <w:szCs w:val="22"/>
              </w:rPr>
            </w:pPr>
            <w:proofErr w:type="spellStart"/>
            <w:r w:rsidRPr="00AE2CDB">
              <w:rPr>
                <w:sz w:val="22"/>
                <w:szCs w:val="22"/>
              </w:rPr>
              <w:t>F</w:t>
            </w:r>
            <w:r w:rsidRPr="00AE2CDB">
              <w:rPr>
                <w:sz w:val="22"/>
                <w:szCs w:val="22"/>
                <w:vertAlign w:val="subscript"/>
              </w:rPr>
              <w:t>r</w:t>
            </w:r>
            <w:proofErr w:type="spellEnd"/>
          </w:p>
        </w:tc>
        <w:tc>
          <w:tcPr>
            <w:tcW w:w="1305" w:type="dxa"/>
            <w:shd w:val="clear" w:color="auto" w:fill="auto"/>
            <w:tcMar>
              <w:left w:w="115" w:type="dxa"/>
              <w:right w:w="115" w:type="dxa"/>
            </w:tcMar>
          </w:tcPr>
          <w:p w14:paraId="36C073BE"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r w:rsidRPr="00AE2CDB">
              <w:rPr>
                <w:sz w:val="22"/>
                <w:szCs w:val="22"/>
              </w:rPr>
              <w:t xml:space="preserve"> m</w:t>
            </w:r>
            <w:r w:rsidRPr="00AE2CDB">
              <w:rPr>
                <w:sz w:val="22"/>
                <w:szCs w:val="22"/>
                <w:vertAlign w:val="superscript"/>
              </w:rPr>
              <w:t xml:space="preserve">-3 </w:t>
            </w:r>
            <w:r w:rsidRPr="00AE2CDB">
              <w:rPr>
                <w:sz w:val="22"/>
                <w:szCs w:val="22"/>
              </w:rPr>
              <w:t>d</w:t>
            </w:r>
            <w:r w:rsidRPr="00AE2CDB">
              <w:rPr>
                <w:sz w:val="22"/>
                <w:szCs w:val="22"/>
                <w:vertAlign w:val="superscript"/>
              </w:rPr>
              <w:t>-1</w:t>
            </w:r>
          </w:p>
        </w:tc>
        <w:tc>
          <w:tcPr>
            <w:tcW w:w="4170" w:type="dxa"/>
            <w:shd w:val="clear" w:color="auto" w:fill="auto"/>
            <w:tcMar>
              <w:left w:w="115" w:type="dxa"/>
              <w:right w:w="115" w:type="dxa"/>
            </w:tcMar>
          </w:tcPr>
          <w:p w14:paraId="10251AB1" w14:textId="77777777" w:rsidR="00A90A6B" w:rsidRPr="00897890" w:rsidRDefault="00A90A6B" w:rsidP="002D2F3E">
            <w:pPr>
              <w:pStyle w:val="normal0"/>
              <w:widowControl w:val="0"/>
              <w:spacing w:line="276" w:lineRule="auto"/>
              <w:rPr>
                <w:sz w:val="22"/>
                <w:szCs w:val="22"/>
              </w:rPr>
            </w:pPr>
            <w:r w:rsidRPr="00AE2CDB">
              <w:rPr>
                <w:sz w:val="22"/>
                <w:szCs w:val="22"/>
              </w:rPr>
              <w:t>C overflow</w:t>
            </w:r>
          </w:p>
        </w:tc>
        <w:tc>
          <w:tcPr>
            <w:tcW w:w="1349" w:type="dxa"/>
            <w:shd w:val="clear" w:color="auto" w:fill="auto"/>
            <w:tcMar>
              <w:left w:w="115" w:type="dxa"/>
              <w:right w:w="115" w:type="dxa"/>
            </w:tcMar>
          </w:tcPr>
          <w:p w14:paraId="7A7DA388"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369E0098" w14:textId="77777777" w:rsidTr="002D2F3E">
        <w:tc>
          <w:tcPr>
            <w:tcW w:w="1309" w:type="dxa"/>
            <w:shd w:val="clear" w:color="auto" w:fill="auto"/>
            <w:tcMar>
              <w:left w:w="115" w:type="dxa"/>
              <w:right w:w="115" w:type="dxa"/>
            </w:tcMar>
          </w:tcPr>
          <w:p w14:paraId="7489D725" w14:textId="77777777" w:rsidR="00A90A6B" w:rsidRPr="00897890" w:rsidRDefault="00A90A6B" w:rsidP="002D2F3E">
            <w:pPr>
              <w:pStyle w:val="normal0"/>
              <w:widowControl w:val="0"/>
              <w:spacing w:line="276" w:lineRule="auto"/>
              <w:contextualSpacing/>
              <w:rPr>
                <w:b/>
                <w:sz w:val="22"/>
                <w:szCs w:val="22"/>
              </w:rPr>
            </w:pPr>
            <w:r w:rsidRPr="00AE2CDB">
              <w:rPr>
                <w:b/>
                <w:sz w:val="22"/>
                <w:szCs w:val="22"/>
              </w:rPr>
              <w:t>Parameter</w:t>
            </w:r>
          </w:p>
        </w:tc>
        <w:tc>
          <w:tcPr>
            <w:tcW w:w="1081" w:type="dxa"/>
            <w:shd w:val="clear" w:color="auto" w:fill="auto"/>
            <w:tcMar>
              <w:left w:w="115" w:type="dxa"/>
              <w:right w:w="115" w:type="dxa"/>
            </w:tcMar>
          </w:tcPr>
          <w:p w14:paraId="670F982E"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vertAlign w:val="subscript"/>
              </w:rPr>
              <w:t>B1</w:t>
            </w:r>
          </w:p>
        </w:tc>
        <w:tc>
          <w:tcPr>
            <w:tcW w:w="1305" w:type="dxa"/>
            <w:shd w:val="clear" w:color="auto" w:fill="auto"/>
            <w:tcMar>
              <w:left w:w="115" w:type="dxa"/>
              <w:right w:w="115" w:type="dxa"/>
            </w:tcMar>
          </w:tcPr>
          <w:p w14:paraId="5C4E12B9"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3A312045" w14:textId="77777777" w:rsidR="00A90A6B" w:rsidRPr="00897890" w:rsidRDefault="00A90A6B" w:rsidP="002D2F3E">
            <w:pPr>
              <w:pStyle w:val="normal0"/>
              <w:widowControl w:val="0"/>
              <w:spacing w:line="276" w:lineRule="auto"/>
              <w:rPr>
                <w:sz w:val="22"/>
                <w:szCs w:val="22"/>
              </w:rPr>
            </w:pPr>
            <w:r w:rsidRPr="00AE2CDB">
              <w:rPr>
                <w:sz w:val="22"/>
                <w:szCs w:val="22"/>
              </w:rPr>
              <w:t>Mortality rate</w:t>
            </w:r>
          </w:p>
        </w:tc>
        <w:tc>
          <w:tcPr>
            <w:tcW w:w="1349" w:type="dxa"/>
            <w:shd w:val="clear" w:color="auto" w:fill="auto"/>
            <w:tcMar>
              <w:left w:w="115" w:type="dxa"/>
              <w:right w:w="115" w:type="dxa"/>
            </w:tcMar>
          </w:tcPr>
          <w:p w14:paraId="09AFC179"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AE2CDB" w14:paraId="1C36C248" w14:textId="77777777" w:rsidTr="002D2F3E">
        <w:tc>
          <w:tcPr>
            <w:tcW w:w="1309" w:type="dxa"/>
            <w:shd w:val="clear" w:color="auto" w:fill="auto"/>
            <w:tcMar>
              <w:left w:w="115" w:type="dxa"/>
              <w:right w:w="115" w:type="dxa"/>
            </w:tcMar>
          </w:tcPr>
          <w:p w14:paraId="6689A58D" w14:textId="77777777" w:rsidR="00A90A6B" w:rsidRPr="00AE2CDB" w:rsidRDefault="00A90A6B" w:rsidP="002D2F3E">
            <w:pPr>
              <w:pStyle w:val="normal0"/>
              <w:widowControl w:val="0"/>
              <w:spacing w:line="276" w:lineRule="auto"/>
              <w:contextualSpacing/>
              <w:rPr>
                <w:b/>
                <w:sz w:val="22"/>
                <w:szCs w:val="22"/>
              </w:rPr>
            </w:pPr>
          </w:p>
        </w:tc>
        <w:tc>
          <w:tcPr>
            <w:tcW w:w="1081" w:type="dxa"/>
            <w:shd w:val="clear" w:color="auto" w:fill="auto"/>
            <w:tcMar>
              <w:left w:w="115" w:type="dxa"/>
              <w:right w:w="115" w:type="dxa"/>
            </w:tcMar>
          </w:tcPr>
          <w:p w14:paraId="49A1065C" w14:textId="77777777" w:rsidR="00A90A6B" w:rsidRPr="00897890" w:rsidRDefault="00A90A6B" w:rsidP="002D2F3E">
            <w:pPr>
              <w:pStyle w:val="normal0"/>
              <w:widowControl w:val="0"/>
              <w:spacing w:line="276" w:lineRule="auto"/>
              <w:rPr>
                <w:rFonts w:ascii="Symbol" w:hAnsi="Symbol"/>
                <w:sz w:val="22"/>
                <w:szCs w:val="22"/>
              </w:rPr>
            </w:pPr>
            <w:r w:rsidRPr="00897890">
              <w:rPr>
                <w:rFonts w:ascii="Symbol" w:hAnsi="Symbol"/>
                <w:sz w:val="22"/>
                <w:szCs w:val="22"/>
              </w:rPr>
              <w:t></w:t>
            </w:r>
            <w:r w:rsidRPr="00897890">
              <w:rPr>
                <w:sz w:val="22"/>
                <w:szCs w:val="22"/>
                <w:vertAlign w:val="subscript"/>
              </w:rPr>
              <w:t>Dads</w:t>
            </w:r>
          </w:p>
        </w:tc>
        <w:tc>
          <w:tcPr>
            <w:tcW w:w="1305" w:type="dxa"/>
            <w:shd w:val="clear" w:color="auto" w:fill="auto"/>
            <w:tcMar>
              <w:left w:w="115" w:type="dxa"/>
              <w:right w:w="115" w:type="dxa"/>
            </w:tcMar>
          </w:tcPr>
          <w:p w14:paraId="417DE617"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15F0E510" w14:textId="77777777" w:rsidR="00A90A6B" w:rsidRPr="00AE2CDB" w:rsidRDefault="00A90A6B" w:rsidP="002D2F3E">
            <w:pPr>
              <w:pStyle w:val="normal0"/>
              <w:widowControl w:val="0"/>
              <w:spacing w:line="276" w:lineRule="auto"/>
              <w:rPr>
                <w:sz w:val="22"/>
                <w:szCs w:val="22"/>
              </w:rPr>
            </w:pPr>
            <w:r w:rsidRPr="00AE2CDB">
              <w:rPr>
                <w:sz w:val="22"/>
                <w:szCs w:val="22"/>
              </w:rPr>
              <w:t>Turnover of adsorbed monomers</w:t>
            </w:r>
          </w:p>
        </w:tc>
        <w:tc>
          <w:tcPr>
            <w:tcW w:w="1349" w:type="dxa"/>
            <w:shd w:val="clear" w:color="auto" w:fill="auto"/>
            <w:tcMar>
              <w:left w:w="115" w:type="dxa"/>
              <w:right w:w="115" w:type="dxa"/>
            </w:tcMar>
          </w:tcPr>
          <w:p w14:paraId="55904F15" w14:textId="77777777" w:rsidR="00A90A6B" w:rsidRPr="00AE2CDB" w:rsidRDefault="00A90A6B" w:rsidP="002D2F3E">
            <w:pPr>
              <w:pStyle w:val="normal0"/>
              <w:widowControl w:val="0"/>
              <w:spacing w:line="276" w:lineRule="auto"/>
              <w:rPr>
                <w:sz w:val="22"/>
                <w:szCs w:val="22"/>
              </w:rPr>
            </w:pPr>
            <w:r w:rsidRPr="00AE2CDB">
              <w:rPr>
                <w:sz w:val="22"/>
                <w:szCs w:val="22"/>
              </w:rPr>
              <w:t>0.006</w:t>
            </w:r>
          </w:p>
        </w:tc>
      </w:tr>
      <w:tr w:rsidR="00A90A6B" w:rsidRPr="00897890" w14:paraId="289E56A2" w14:textId="77777777" w:rsidTr="002D2F3E">
        <w:tc>
          <w:tcPr>
            <w:tcW w:w="1309" w:type="dxa"/>
            <w:shd w:val="clear" w:color="auto" w:fill="auto"/>
            <w:tcMar>
              <w:left w:w="115" w:type="dxa"/>
              <w:right w:w="115" w:type="dxa"/>
            </w:tcMar>
          </w:tcPr>
          <w:p w14:paraId="7BC7FBF9"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21A8C06"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vertAlign w:val="subscript"/>
              </w:rPr>
              <w:t>Eads</w:t>
            </w:r>
          </w:p>
        </w:tc>
        <w:tc>
          <w:tcPr>
            <w:tcW w:w="1305" w:type="dxa"/>
            <w:shd w:val="clear" w:color="auto" w:fill="auto"/>
            <w:tcMar>
              <w:left w:w="115" w:type="dxa"/>
              <w:right w:w="115" w:type="dxa"/>
            </w:tcMar>
          </w:tcPr>
          <w:p w14:paraId="0F7A92BB"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6C5BCD86" w14:textId="77777777" w:rsidR="00A90A6B" w:rsidRPr="00897890" w:rsidRDefault="00A90A6B" w:rsidP="002D2F3E">
            <w:pPr>
              <w:pStyle w:val="normal0"/>
              <w:widowControl w:val="0"/>
              <w:spacing w:line="276" w:lineRule="auto"/>
              <w:rPr>
                <w:sz w:val="22"/>
                <w:szCs w:val="22"/>
              </w:rPr>
            </w:pPr>
            <w:r w:rsidRPr="00AE2CDB">
              <w:rPr>
                <w:sz w:val="22"/>
                <w:szCs w:val="22"/>
              </w:rPr>
              <w:t>Turnover of adsorbed enzymes</w:t>
            </w:r>
          </w:p>
        </w:tc>
        <w:tc>
          <w:tcPr>
            <w:tcW w:w="1349" w:type="dxa"/>
            <w:shd w:val="clear" w:color="auto" w:fill="auto"/>
            <w:tcMar>
              <w:left w:w="115" w:type="dxa"/>
              <w:right w:w="115" w:type="dxa"/>
            </w:tcMar>
          </w:tcPr>
          <w:p w14:paraId="18E8735C" w14:textId="77777777" w:rsidR="00A90A6B" w:rsidRPr="00897890" w:rsidRDefault="00A90A6B" w:rsidP="002D2F3E">
            <w:pPr>
              <w:pStyle w:val="normal0"/>
              <w:widowControl w:val="0"/>
              <w:spacing w:line="276" w:lineRule="auto"/>
              <w:rPr>
                <w:sz w:val="22"/>
                <w:szCs w:val="22"/>
              </w:rPr>
            </w:pPr>
            <w:r w:rsidRPr="00AE2CDB">
              <w:rPr>
                <w:sz w:val="22"/>
                <w:szCs w:val="22"/>
              </w:rPr>
              <w:t>0.006</w:t>
            </w:r>
          </w:p>
        </w:tc>
      </w:tr>
      <w:tr w:rsidR="00A90A6B" w:rsidRPr="00897890" w14:paraId="7B343051" w14:textId="77777777" w:rsidTr="002D2F3E">
        <w:tc>
          <w:tcPr>
            <w:tcW w:w="1309" w:type="dxa"/>
            <w:shd w:val="clear" w:color="auto" w:fill="auto"/>
            <w:tcMar>
              <w:left w:w="115" w:type="dxa"/>
              <w:right w:w="115" w:type="dxa"/>
            </w:tcMar>
          </w:tcPr>
          <w:p w14:paraId="5D6E3FE5"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9961320" w14:textId="77777777" w:rsidR="00A90A6B" w:rsidRPr="00897890" w:rsidRDefault="00A90A6B" w:rsidP="002D2F3E">
            <w:pPr>
              <w:pStyle w:val="normal0"/>
              <w:widowControl w:val="0"/>
              <w:spacing w:line="276" w:lineRule="auto"/>
              <w:rPr>
                <w:sz w:val="22"/>
                <w:szCs w:val="22"/>
              </w:rPr>
            </w:pPr>
            <w:proofErr w:type="spellStart"/>
            <w:proofErr w:type="gramStart"/>
            <w:r w:rsidRPr="00AE2CDB">
              <w:rPr>
                <w:sz w:val="22"/>
                <w:szCs w:val="22"/>
              </w:rPr>
              <w:t>f</w:t>
            </w:r>
            <w:r w:rsidRPr="00AE2CDB">
              <w:rPr>
                <w:sz w:val="22"/>
                <w:szCs w:val="22"/>
                <w:vertAlign w:val="subscript"/>
              </w:rPr>
              <w:t>E</w:t>
            </w:r>
            <w:proofErr w:type="spellEnd"/>
            <w:proofErr w:type="gramEnd"/>
          </w:p>
        </w:tc>
        <w:tc>
          <w:tcPr>
            <w:tcW w:w="1305" w:type="dxa"/>
            <w:shd w:val="clear" w:color="auto" w:fill="auto"/>
            <w:tcMar>
              <w:left w:w="115" w:type="dxa"/>
              <w:right w:w="115" w:type="dxa"/>
            </w:tcMar>
          </w:tcPr>
          <w:p w14:paraId="3D6891C9"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6FAD99B8" w14:textId="77777777" w:rsidR="00A90A6B" w:rsidRPr="00897890" w:rsidRDefault="00A90A6B" w:rsidP="002D2F3E">
            <w:pPr>
              <w:pStyle w:val="normal0"/>
              <w:widowControl w:val="0"/>
              <w:spacing w:line="276" w:lineRule="auto"/>
              <w:rPr>
                <w:sz w:val="22"/>
                <w:szCs w:val="22"/>
              </w:rPr>
            </w:pPr>
            <w:r w:rsidRPr="00AE2CDB">
              <w:rPr>
                <w:sz w:val="22"/>
                <w:szCs w:val="22"/>
              </w:rPr>
              <w:t>Fraction of decayed extracellular enzyme contributing to polymer pool</w:t>
            </w:r>
          </w:p>
        </w:tc>
        <w:tc>
          <w:tcPr>
            <w:tcW w:w="1349" w:type="dxa"/>
            <w:shd w:val="clear" w:color="auto" w:fill="auto"/>
            <w:tcMar>
              <w:left w:w="115" w:type="dxa"/>
              <w:right w:w="115" w:type="dxa"/>
            </w:tcMar>
          </w:tcPr>
          <w:p w14:paraId="71EF0F8B" w14:textId="77777777" w:rsidR="00A90A6B" w:rsidRPr="00897890" w:rsidRDefault="00A90A6B" w:rsidP="002D2F3E">
            <w:pPr>
              <w:pStyle w:val="normal0"/>
              <w:widowControl w:val="0"/>
              <w:spacing w:line="276" w:lineRule="auto"/>
              <w:rPr>
                <w:sz w:val="22"/>
                <w:szCs w:val="22"/>
              </w:rPr>
            </w:pPr>
            <w:r w:rsidRPr="00AE2CDB">
              <w:rPr>
                <w:sz w:val="22"/>
                <w:szCs w:val="22"/>
              </w:rPr>
              <w:t>0.2</w:t>
            </w:r>
          </w:p>
        </w:tc>
      </w:tr>
      <w:tr w:rsidR="00A90A6B" w:rsidRPr="00AE2CDB" w14:paraId="5FEE42AE" w14:textId="77777777" w:rsidTr="002D2F3E">
        <w:tc>
          <w:tcPr>
            <w:tcW w:w="1309" w:type="dxa"/>
            <w:shd w:val="clear" w:color="auto" w:fill="auto"/>
            <w:tcMar>
              <w:left w:w="115" w:type="dxa"/>
              <w:right w:w="115" w:type="dxa"/>
            </w:tcMar>
          </w:tcPr>
          <w:p w14:paraId="1C2E9820"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28ED17A" w14:textId="77777777" w:rsidR="00A90A6B" w:rsidRPr="00AE2CDB"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vertAlign w:val="subscript"/>
              </w:rPr>
              <w:t>E</w:t>
            </w:r>
          </w:p>
        </w:tc>
        <w:tc>
          <w:tcPr>
            <w:tcW w:w="1305" w:type="dxa"/>
            <w:shd w:val="clear" w:color="auto" w:fill="auto"/>
            <w:tcMar>
              <w:left w:w="115" w:type="dxa"/>
              <w:right w:w="115" w:type="dxa"/>
            </w:tcMar>
          </w:tcPr>
          <w:p w14:paraId="7C070497"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34481BCD" w14:textId="77777777" w:rsidR="00A90A6B" w:rsidRPr="00AE2CDB" w:rsidRDefault="00A90A6B" w:rsidP="002D2F3E">
            <w:pPr>
              <w:pStyle w:val="normal0"/>
              <w:widowControl w:val="0"/>
              <w:spacing w:line="276" w:lineRule="auto"/>
              <w:rPr>
                <w:sz w:val="22"/>
                <w:szCs w:val="22"/>
              </w:rPr>
            </w:pPr>
            <w:r w:rsidRPr="00AE2CDB">
              <w:rPr>
                <w:sz w:val="22"/>
                <w:szCs w:val="22"/>
              </w:rPr>
              <w:t>Enzyme turnover rate</w:t>
            </w:r>
          </w:p>
        </w:tc>
        <w:tc>
          <w:tcPr>
            <w:tcW w:w="1349" w:type="dxa"/>
            <w:shd w:val="clear" w:color="auto" w:fill="auto"/>
            <w:tcMar>
              <w:left w:w="115" w:type="dxa"/>
              <w:right w:w="115" w:type="dxa"/>
            </w:tcMar>
          </w:tcPr>
          <w:p w14:paraId="4D5F668E" w14:textId="77777777" w:rsidR="00A90A6B" w:rsidRPr="00AE2CDB" w:rsidRDefault="00A90A6B" w:rsidP="002D2F3E">
            <w:pPr>
              <w:pStyle w:val="normal0"/>
              <w:widowControl w:val="0"/>
              <w:spacing w:line="276" w:lineRule="auto"/>
              <w:rPr>
                <w:sz w:val="22"/>
                <w:szCs w:val="22"/>
              </w:rPr>
            </w:pPr>
            <w:r w:rsidRPr="00AE2CDB">
              <w:rPr>
                <w:sz w:val="22"/>
                <w:szCs w:val="22"/>
              </w:rPr>
              <w:t>0.0061</w:t>
            </w:r>
          </w:p>
        </w:tc>
      </w:tr>
      <w:tr w:rsidR="00A90A6B" w:rsidRPr="00897890" w14:paraId="20142196" w14:textId="77777777" w:rsidTr="002D2F3E">
        <w:tc>
          <w:tcPr>
            <w:tcW w:w="1309" w:type="dxa"/>
            <w:shd w:val="clear" w:color="auto" w:fill="auto"/>
            <w:tcMar>
              <w:left w:w="115" w:type="dxa"/>
              <w:right w:w="115" w:type="dxa"/>
            </w:tcMar>
          </w:tcPr>
          <w:p w14:paraId="5280F908"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8DE905B" w14:textId="77777777" w:rsidR="00A90A6B" w:rsidRPr="00897890" w:rsidRDefault="00A90A6B" w:rsidP="002D2F3E">
            <w:pPr>
              <w:pStyle w:val="normal0"/>
              <w:widowControl w:val="0"/>
              <w:spacing w:line="276" w:lineRule="auto"/>
              <w:rPr>
                <w:b/>
                <w:sz w:val="22"/>
                <w:szCs w:val="22"/>
              </w:rPr>
            </w:pPr>
            <w:r w:rsidRPr="00AE2CDB">
              <w:rPr>
                <w:sz w:val="22"/>
                <w:szCs w:val="22"/>
              </w:rPr>
              <w:t>Y</w:t>
            </w:r>
            <w:r w:rsidRPr="00AE2CDB">
              <w:rPr>
                <w:sz w:val="22"/>
                <w:szCs w:val="22"/>
                <w:vertAlign w:val="subscript"/>
              </w:rPr>
              <w:t>X</w:t>
            </w:r>
          </w:p>
        </w:tc>
        <w:tc>
          <w:tcPr>
            <w:tcW w:w="1305" w:type="dxa"/>
            <w:shd w:val="clear" w:color="auto" w:fill="auto"/>
            <w:tcMar>
              <w:left w:w="115" w:type="dxa"/>
              <w:right w:w="115" w:type="dxa"/>
            </w:tcMar>
          </w:tcPr>
          <w:p w14:paraId="4D54D4D7"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4A761785" w14:textId="77777777" w:rsidR="00A90A6B" w:rsidRPr="00897890" w:rsidRDefault="00A90A6B" w:rsidP="002D2F3E">
            <w:pPr>
              <w:pStyle w:val="normal0"/>
              <w:widowControl w:val="0"/>
              <w:spacing w:line="276" w:lineRule="auto"/>
              <w:rPr>
                <w:sz w:val="22"/>
                <w:szCs w:val="22"/>
              </w:rPr>
            </w:pPr>
            <w:r w:rsidRPr="00AE2CDB">
              <w:rPr>
                <w:sz w:val="22"/>
                <w:szCs w:val="22"/>
              </w:rPr>
              <w:t>Yield rate of enzyme from reserve metabolites</w:t>
            </w:r>
          </w:p>
        </w:tc>
        <w:tc>
          <w:tcPr>
            <w:tcW w:w="1349" w:type="dxa"/>
            <w:shd w:val="clear" w:color="auto" w:fill="auto"/>
            <w:tcMar>
              <w:left w:w="115" w:type="dxa"/>
              <w:right w:w="115" w:type="dxa"/>
            </w:tcMar>
          </w:tcPr>
          <w:p w14:paraId="2F7113DF" w14:textId="77777777" w:rsidR="00A90A6B" w:rsidRPr="00897890" w:rsidRDefault="00A90A6B" w:rsidP="002D2F3E">
            <w:pPr>
              <w:pStyle w:val="normal0"/>
              <w:widowControl w:val="0"/>
              <w:spacing w:line="276" w:lineRule="auto"/>
              <w:rPr>
                <w:sz w:val="22"/>
                <w:szCs w:val="22"/>
              </w:rPr>
            </w:pPr>
            <w:r w:rsidRPr="00AE2CDB">
              <w:rPr>
                <w:sz w:val="22"/>
                <w:szCs w:val="22"/>
              </w:rPr>
              <w:t>0.8</w:t>
            </w:r>
          </w:p>
        </w:tc>
      </w:tr>
      <w:tr w:rsidR="00A90A6B" w:rsidRPr="00AE2CDB" w14:paraId="53939B60" w14:textId="77777777" w:rsidTr="002D2F3E">
        <w:tc>
          <w:tcPr>
            <w:tcW w:w="1309" w:type="dxa"/>
            <w:shd w:val="clear" w:color="auto" w:fill="auto"/>
            <w:tcMar>
              <w:left w:w="115" w:type="dxa"/>
              <w:right w:w="115" w:type="dxa"/>
            </w:tcMar>
          </w:tcPr>
          <w:p w14:paraId="3F594D96"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0024204" w14:textId="77777777" w:rsidR="00A90A6B" w:rsidRPr="00AE2CDB" w:rsidRDefault="00A90A6B" w:rsidP="002D2F3E">
            <w:pPr>
              <w:pStyle w:val="normal0"/>
              <w:widowControl w:val="0"/>
              <w:spacing w:line="276" w:lineRule="auto"/>
              <w:rPr>
                <w:b/>
                <w:sz w:val="22"/>
                <w:szCs w:val="22"/>
              </w:rPr>
            </w:pPr>
            <w:r w:rsidRPr="00AE2CDB">
              <w:rPr>
                <w:sz w:val="22"/>
                <w:szCs w:val="22"/>
              </w:rPr>
              <w:t>κ</w:t>
            </w:r>
          </w:p>
        </w:tc>
        <w:tc>
          <w:tcPr>
            <w:tcW w:w="1305" w:type="dxa"/>
            <w:shd w:val="clear" w:color="auto" w:fill="auto"/>
            <w:tcMar>
              <w:left w:w="115" w:type="dxa"/>
              <w:right w:w="115" w:type="dxa"/>
            </w:tcMar>
          </w:tcPr>
          <w:p w14:paraId="51AB7B14"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3A9D901F" w14:textId="77777777" w:rsidR="00A90A6B" w:rsidRPr="00AE2CDB" w:rsidRDefault="00A90A6B" w:rsidP="002D2F3E">
            <w:pPr>
              <w:pStyle w:val="normal0"/>
              <w:widowControl w:val="0"/>
              <w:spacing w:line="276" w:lineRule="auto"/>
              <w:rPr>
                <w:sz w:val="22"/>
                <w:szCs w:val="22"/>
              </w:rPr>
            </w:pPr>
            <w:r w:rsidRPr="00AE2CDB">
              <w:rPr>
                <w:sz w:val="22"/>
                <w:szCs w:val="22"/>
              </w:rPr>
              <w:t>Metabolic turnover rate</w:t>
            </w:r>
          </w:p>
        </w:tc>
        <w:tc>
          <w:tcPr>
            <w:tcW w:w="1349" w:type="dxa"/>
            <w:shd w:val="clear" w:color="auto" w:fill="auto"/>
            <w:tcMar>
              <w:left w:w="115" w:type="dxa"/>
              <w:right w:w="115" w:type="dxa"/>
            </w:tcMar>
          </w:tcPr>
          <w:p w14:paraId="49AED7A4" w14:textId="77777777" w:rsidR="00A90A6B" w:rsidRPr="00AE2CDB" w:rsidRDefault="00A90A6B" w:rsidP="002D2F3E">
            <w:pPr>
              <w:pStyle w:val="normal0"/>
              <w:widowControl w:val="0"/>
              <w:spacing w:line="276" w:lineRule="auto"/>
              <w:rPr>
                <w:sz w:val="22"/>
                <w:szCs w:val="22"/>
              </w:rPr>
            </w:pPr>
            <w:r w:rsidRPr="00AE2CDB">
              <w:rPr>
                <w:sz w:val="22"/>
                <w:szCs w:val="22"/>
              </w:rPr>
              <w:t>0.0537</w:t>
            </w:r>
          </w:p>
        </w:tc>
      </w:tr>
      <w:tr w:rsidR="00A90A6B" w:rsidRPr="00AE2CDB" w14:paraId="7B2B31C5" w14:textId="77777777" w:rsidTr="002D2F3E">
        <w:tc>
          <w:tcPr>
            <w:tcW w:w="1309" w:type="dxa"/>
            <w:shd w:val="clear" w:color="auto" w:fill="auto"/>
            <w:tcMar>
              <w:left w:w="115" w:type="dxa"/>
              <w:right w:w="115" w:type="dxa"/>
            </w:tcMar>
          </w:tcPr>
          <w:p w14:paraId="60BC81D2"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ACD4E39" w14:textId="77777777" w:rsidR="00A90A6B" w:rsidRPr="00AE2CDB" w:rsidRDefault="00A90A6B" w:rsidP="002D2F3E">
            <w:pPr>
              <w:pStyle w:val="normal0"/>
              <w:widowControl w:val="0"/>
              <w:spacing w:line="276" w:lineRule="auto"/>
              <w:rPr>
                <w:b/>
                <w:sz w:val="22"/>
                <w:szCs w:val="22"/>
              </w:rPr>
            </w:pPr>
            <w:proofErr w:type="gramStart"/>
            <w:r w:rsidRPr="00AE2CDB">
              <w:rPr>
                <w:sz w:val="22"/>
                <w:szCs w:val="22"/>
              </w:rPr>
              <w:t>g</w:t>
            </w:r>
            <w:proofErr w:type="gramEnd"/>
          </w:p>
        </w:tc>
        <w:tc>
          <w:tcPr>
            <w:tcW w:w="1305" w:type="dxa"/>
            <w:shd w:val="clear" w:color="auto" w:fill="auto"/>
            <w:tcMar>
              <w:left w:w="115" w:type="dxa"/>
              <w:right w:w="115" w:type="dxa"/>
            </w:tcMar>
          </w:tcPr>
          <w:p w14:paraId="713EC0FD"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0F7E936A" w14:textId="77777777" w:rsidR="00A90A6B" w:rsidRPr="00AE2CDB" w:rsidRDefault="00A90A6B" w:rsidP="002D2F3E">
            <w:pPr>
              <w:pStyle w:val="normal0"/>
              <w:widowControl w:val="0"/>
              <w:spacing w:line="276" w:lineRule="auto"/>
              <w:rPr>
                <w:sz w:val="22"/>
                <w:szCs w:val="22"/>
              </w:rPr>
            </w:pPr>
            <w:r w:rsidRPr="00AE2CDB">
              <w:rPr>
                <w:sz w:val="22"/>
                <w:szCs w:val="22"/>
              </w:rPr>
              <w:t>Growth rate</w:t>
            </w:r>
          </w:p>
        </w:tc>
        <w:tc>
          <w:tcPr>
            <w:tcW w:w="1349" w:type="dxa"/>
            <w:shd w:val="clear" w:color="auto" w:fill="auto"/>
            <w:tcMar>
              <w:left w:w="115" w:type="dxa"/>
              <w:right w:w="115" w:type="dxa"/>
            </w:tcMar>
          </w:tcPr>
          <w:p w14:paraId="05E9F366"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63FE134A" w14:textId="77777777" w:rsidTr="002D2F3E">
        <w:tc>
          <w:tcPr>
            <w:tcW w:w="1309" w:type="dxa"/>
            <w:shd w:val="clear" w:color="auto" w:fill="auto"/>
            <w:tcMar>
              <w:left w:w="115" w:type="dxa"/>
              <w:right w:w="115" w:type="dxa"/>
            </w:tcMar>
          </w:tcPr>
          <w:p w14:paraId="432148BA"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EEFF2A4" w14:textId="77777777" w:rsidR="00A90A6B" w:rsidRPr="00AE2CDB" w:rsidRDefault="00A90A6B" w:rsidP="002D2F3E">
            <w:pPr>
              <w:pStyle w:val="normal0"/>
              <w:widowControl w:val="0"/>
              <w:spacing w:line="276" w:lineRule="auto"/>
              <w:rPr>
                <w:b/>
                <w:sz w:val="22"/>
                <w:szCs w:val="22"/>
              </w:rPr>
            </w:pPr>
            <w:proofErr w:type="spellStart"/>
            <w:proofErr w:type="gramStart"/>
            <w:r w:rsidRPr="00AE2CDB">
              <w:rPr>
                <w:sz w:val="22"/>
                <w:szCs w:val="22"/>
              </w:rPr>
              <w:t>p</w:t>
            </w:r>
            <w:r w:rsidRPr="00AE2CDB">
              <w:rPr>
                <w:sz w:val="22"/>
                <w:szCs w:val="22"/>
                <w:vertAlign w:val="subscript"/>
              </w:rPr>
              <w:t>E</w:t>
            </w:r>
            <w:proofErr w:type="spellEnd"/>
            <w:proofErr w:type="gramEnd"/>
          </w:p>
        </w:tc>
        <w:tc>
          <w:tcPr>
            <w:tcW w:w="1305" w:type="dxa"/>
            <w:shd w:val="clear" w:color="auto" w:fill="auto"/>
            <w:tcMar>
              <w:left w:w="115" w:type="dxa"/>
              <w:right w:w="115" w:type="dxa"/>
            </w:tcMar>
          </w:tcPr>
          <w:p w14:paraId="063C6D13"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5731302B" w14:textId="77777777" w:rsidR="00A90A6B" w:rsidRPr="00AE2CDB" w:rsidRDefault="00A90A6B" w:rsidP="002D2F3E">
            <w:pPr>
              <w:pStyle w:val="normal0"/>
              <w:widowControl w:val="0"/>
              <w:spacing w:line="276" w:lineRule="auto"/>
              <w:rPr>
                <w:sz w:val="22"/>
                <w:szCs w:val="22"/>
              </w:rPr>
            </w:pPr>
            <w:r w:rsidRPr="00AE2CDB">
              <w:rPr>
                <w:sz w:val="22"/>
                <w:szCs w:val="22"/>
              </w:rPr>
              <w:t>Enzyme production rate</w:t>
            </w:r>
          </w:p>
        </w:tc>
        <w:tc>
          <w:tcPr>
            <w:tcW w:w="1349" w:type="dxa"/>
            <w:shd w:val="clear" w:color="auto" w:fill="auto"/>
            <w:tcMar>
              <w:left w:w="115" w:type="dxa"/>
              <w:right w:w="115" w:type="dxa"/>
            </w:tcMar>
          </w:tcPr>
          <w:p w14:paraId="1511B94A"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2D7A4130" w14:textId="77777777" w:rsidTr="002D2F3E">
        <w:tc>
          <w:tcPr>
            <w:tcW w:w="1309" w:type="dxa"/>
            <w:shd w:val="clear" w:color="auto" w:fill="auto"/>
            <w:tcMar>
              <w:left w:w="115" w:type="dxa"/>
              <w:right w:w="115" w:type="dxa"/>
            </w:tcMar>
          </w:tcPr>
          <w:p w14:paraId="2536DBB2"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496FF06" w14:textId="77777777" w:rsidR="00A90A6B" w:rsidRPr="00AE2CDB" w:rsidRDefault="00A90A6B" w:rsidP="002D2F3E">
            <w:pPr>
              <w:pStyle w:val="normal0"/>
              <w:widowControl w:val="0"/>
              <w:spacing w:line="276" w:lineRule="auto"/>
              <w:rPr>
                <w:b/>
                <w:sz w:val="22"/>
                <w:szCs w:val="22"/>
              </w:rPr>
            </w:pPr>
            <w:proofErr w:type="gramStart"/>
            <w:r w:rsidRPr="00AE2CDB">
              <w:rPr>
                <w:sz w:val="22"/>
                <w:szCs w:val="22"/>
              </w:rPr>
              <w:t>m</w:t>
            </w:r>
            <w:proofErr w:type="gramEnd"/>
          </w:p>
        </w:tc>
        <w:tc>
          <w:tcPr>
            <w:tcW w:w="1305" w:type="dxa"/>
            <w:shd w:val="clear" w:color="auto" w:fill="auto"/>
            <w:tcMar>
              <w:left w:w="115" w:type="dxa"/>
              <w:right w:w="115" w:type="dxa"/>
            </w:tcMar>
          </w:tcPr>
          <w:p w14:paraId="6FC26E55"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110F94F7" w14:textId="77777777" w:rsidR="00A90A6B" w:rsidRPr="00AE2CDB" w:rsidRDefault="00A90A6B" w:rsidP="002D2F3E">
            <w:pPr>
              <w:pStyle w:val="normal0"/>
              <w:widowControl w:val="0"/>
              <w:spacing w:line="276" w:lineRule="auto"/>
              <w:rPr>
                <w:sz w:val="22"/>
                <w:szCs w:val="22"/>
              </w:rPr>
            </w:pPr>
            <w:r w:rsidRPr="00AE2CDB">
              <w:rPr>
                <w:sz w:val="22"/>
                <w:szCs w:val="22"/>
              </w:rPr>
              <w:t>Maintenance rate</w:t>
            </w:r>
          </w:p>
        </w:tc>
        <w:tc>
          <w:tcPr>
            <w:tcW w:w="1349" w:type="dxa"/>
            <w:shd w:val="clear" w:color="auto" w:fill="auto"/>
            <w:tcMar>
              <w:left w:w="115" w:type="dxa"/>
              <w:right w:w="115" w:type="dxa"/>
            </w:tcMar>
          </w:tcPr>
          <w:p w14:paraId="1DD2725E"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3E7FEED4" w14:textId="77777777" w:rsidTr="002D2F3E">
        <w:tc>
          <w:tcPr>
            <w:tcW w:w="1309" w:type="dxa"/>
            <w:shd w:val="clear" w:color="auto" w:fill="auto"/>
            <w:tcMar>
              <w:left w:w="115" w:type="dxa"/>
              <w:right w:w="115" w:type="dxa"/>
            </w:tcMar>
          </w:tcPr>
          <w:p w14:paraId="46239B64"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5F0D13B5" w14:textId="77777777" w:rsidR="00A90A6B" w:rsidRPr="00AE2CDB" w:rsidRDefault="00A90A6B" w:rsidP="002D2F3E">
            <w:pPr>
              <w:pStyle w:val="normal0"/>
              <w:widowControl w:val="0"/>
              <w:spacing w:line="276" w:lineRule="auto"/>
              <w:rPr>
                <w:b/>
                <w:sz w:val="22"/>
                <w:szCs w:val="22"/>
              </w:rPr>
            </w:pPr>
            <w:r w:rsidRPr="00AE2CDB">
              <w:rPr>
                <w:sz w:val="22"/>
                <w:szCs w:val="22"/>
              </w:rPr>
              <w:t>K</w:t>
            </w:r>
            <w:r w:rsidRPr="00AE2CDB">
              <w:rPr>
                <w:sz w:val="22"/>
                <w:szCs w:val="22"/>
                <w:vertAlign w:val="subscript"/>
              </w:rPr>
              <w:t xml:space="preserve">EQ </w:t>
            </w:r>
            <w:r w:rsidRPr="00AE2CDB">
              <w:rPr>
                <w:sz w:val="22"/>
                <w:szCs w:val="22"/>
              </w:rPr>
              <w:t>(T)</w:t>
            </w:r>
          </w:p>
        </w:tc>
        <w:tc>
          <w:tcPr>
            <w:tcW w:w="1305" w:type="dxa"/>
            <w:shd w:val="clear" w:color="auto" w:fill="auto"/>
            <w:tcMar>
              <w:left w:w="115" w:type="dxa"/>
              <w:right w:w="115" w:type="dxa"/>
            </w:tcMar>
          </w:tcPr>
          <w:p w14:paraId="13B9F26E" w14:textId="77777777" w:rsidR="00A90A6B" w:rsidRPr="00AE2CDB"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p>
        </w:tc>
        <w:tc>
          <w:tcPr>
            <w:tcW w:w="4170" w:type="dxa"/>
            <w:shd w:val="clear" w:color="auto" w:fill="auto"/>
            <w:tcMar>
              <w:left w:w="115" w:type="dxa"/>
              <w:right w:w="115" w:type="dxa"/>
            </w:tcMar>
          </w:tcPr>
          <w:p w14:paraId="5F961A1C" w14:textId="77777777" w:rsidR="00A90A6B" w:rsidRPr="00AE2CDB" w:rsidRDefault="00A90A6B" w:rsidP="002D2F3E">
            <w:pPr>
              <w:pStyle w:val="normal0"/>
              <w:widowControl w:val="0"/>
              <w:spacing w:line="276" w:lineRule="auto"/>
              <w:rPr>
                <w:sz w:val="22"/>
                <w:szCs w:val="22"/>
              </w:rPr>
            </w:pPr>
            <w:r w:rsidRPr="00AE2CDB">
              <w:rPr>
                <w:sz w:val="22"/>
                <w:szCs w:val="22"/>
              </w:rPr>
              <w:t>Affinity parameter at dynamic equilibrium</w:t>
            </w:r>
          </w:p>
        </w:tc>
        <w:tc>
          <w:tcPr>
            <w:tcW w:w="1349" w:type="dxa"/>
            <w:shd w:val="clear" w:color="auto" w:fill="auto"/>
            <w:tcMar>
              <w:left w:w="115" w:type="dxa"/>
              <w:right w:w="115" w:type="dxa"/>
            </w:tcMar>
          </w:tcPr>
          <w:p w14:paraId="1C748E33"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741B580A" w14:textId="77777777" w:rsidTr="002D2F3E">
        <w:tc>
          <w:tcPr>
            <w:tcW w:w="1309" w:type="dxa"/>
            <w:shd w:val="clear" w:color="auto" w:fill="auto"/>
            <w:tcMar>
              <w:left w:w="115" w:type="dxa"/>
              <w:right w:w="115" w:type="dxa"/>
            </w:tcMar>
          </w:tcPr>
          <w:p w14:paraId="4CFA0C9D"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FC2B575"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K(</w:t>
            </w:r>
            <w:proofErr w:type="gramEnd"/>
            <w:r w:rsidRPr="00AE2CDB">
              <w:rPr>
                <w:sz w:val="22"/>
                <w:szCs w:val="22"/>
              </w:rPr>
              <w:t>T</w:t>
            </w:r>
            <w:r w:rsidRPr="00AE2CDB">
              <w:rPr>
                <w:sz w:val="22"/>
                <w:szCs w:val="22"/>
                <w:vertAlign w:val="subscript"/>
              </w:rPr>
              <w:t>0</w:t>
            </w:r>
            <w:r w:rsidRPr="00AE2CDB">
              <w:rPr>
                <w:sz w:val="22"/>
                <w:szCs w:val="22"/>
              </w:rPr>
              <w:t>)</w:t>
            </w:r>
          </w:p>
        </w:tc>
        <w:tc>
          <w:tcPr>
            <w:tcW w:w="1305" w:type="dxa"/>
            <w:shd w:val="clear" w:color="auto" w:fill="auto"/>
            <w:tcMar>
              <w:left w:w="115" w:type="dxa"/>
              <w:right w:w="115" w:type="dxa"/>
            </w:tcMar>
          </w:tcPr>
          <w:p w14:paraId="5BB81BD9"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p>
        </w:tc>
        <w:tc>
          <w:tcPr>
            <w:tcW w:w="4170" w:type="dxa"/>
            <w:shd w:val="clear" w:color="auto" w:fill="auto"/>
            <w:tcMar>
              <w:left w:w="115" w:type="dxa"/>
              <w:right w:w="115" w:type="dxa"/>
            </w:tcMar>
          </w:tcPr>
          <w:p w14:paraId="41114593" w14:textId="77777777" w:rsidR="00A90A6B" w:rsidRPr="00897890" w:rsidRDefault="00A90A6B" w:rsidP="002D2F3E">
            <w:pPr>
              <w:pStyle w:val="normal0"/>
              <w:widowControl w:val="0"/>
              <w:spacing w:line="276" w:lineRule="auto"/>
              <w:rPr>
                <w:sz w:val="22"/>
                <w:szCs w:val="22"/>
              </w:rPr>
            </w:pPr>
            <w:r w:rsidRPr="00AE2CDB">
              <w:rPr>
                <w:sz w:val="22"/>
                <w:szCs w:val="22"/>
              </w:rPr>
              <w:t>Affinity parameter at reference temperature</w:t>
            </w:r>
          </w:p>
        </w:tc>
        <w:tc>
          <w:tcPr>
            <w:tcW w:w="1349" w:type="dxa"/>
            <w:shd w:val="clear" w:color="auto" w:fill="auto"/>
            <w:tcMar>
              <w:left w:w="115" w:type="dxa"/>
              <w:right w:w="115" w:type="dxa"/>
            </w:tcMar>
          </w:tcPr>
          <w:p w14:paraId="4EA6E7E7"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6F90CE78" w14:textId="77777777" w:rsidTr="002D2F3E">
        <w:tc>
          <w:tcPr>
            <w:tcW w:w="1309" w:type="dxa"/>
            <w:shd w:val="clear" w:color="auto" w:fill="auto"/>
            <w:tcMar>
              <w:left w:w="115" w:type="dxa"/>
              <w:right w:w="115" w:type="dxa"/>
            </w:tcMar>
          </w:tcPr>
          <w:p w14:paraId="580D70A4"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6A72AE8"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G</w:t>
            </w:r>
            <w:r w:rsidRPr="00897890">
              <w:rPr>
                <w:sz w:val="22"/>
                <w:szCs w:val="22"/>
                <w:vertAlign w:val="subscript"/>
              </w:rPr>
              <w:t>EQ</w:t>
            </w:r>
          </w:p>
        </w:tc>
        <w:tc>
          <w:tcPr>
            <w:tcW w:w="1305" w:type="dxa"/>
            <w:shd w:val="clear" w:color="auto" w:fill="auto"/>
            <w:tcMar>
              <w:left w:w="115" w:type="dxa"/>
              <w:right w:w="115" w:type="dxa"/>
            </w:tcMar>
          </w:tcPr>
          <w:p w14:paraId="2625CC44"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kJ</w:t>
            </w:r>
            <w:proofErr w:type="gramEnd"/>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131A1935" w14:textId="77777777" w:rsidR="00A90A6B" w:rsidRPr="00897890" w:rsidRDefault="00A90A6B" w:rsidP="002D2F3E">
            <w:pPr>
              <w:pStyle w:val="normal0"/>
              <w:widowControl w:val="0"/>
              <w:spacing w:line="276" w:lineRule="auto"/>
              <w:rPr>
                <w:sz w:val="22"/>
                <w:szCs w:val="22"/>
              </w:rPr>
            </w:pPr>
            <w:r w:rsidRPr="00AE2CDB">
              <w:rPr>
                <w:sz w:val="22"/>
                <w:szCs w:val="22"/>
              </w:rPr>
              <w:t>Gibbs energy change at equilibrium</w:t>
            </w:r>
          </w:p>
        </w:tc>
        <w:tc>
          <w:tcPr>
            <w:tcW w:w="1349" w:type="dxa"/>
            <w:shd w:val="clear" w:color="auto" w:fill="auto"/>
            <w:tcMar>
              <w:left w:w="115" w:type="dxa"/>
              <w:right w:w="115" w:type="dxa"/>
            </w:tcMar>
          </w:tcPr>
          <w:p w14:paraId="6B45CB30" w14:textId="77777777" w:rsidR="00A90A6B" w:rsidRPr="00897890" w:rsidRDefault="00A90A6B" w:rsidP="002D2F3E">
            <w:pPr>
              <w:pStyle w:val="normal0"/>
              <w:widowControl w:val="0"/>
              <w:spacing w:line="276" w:lineRule="auto"/>
              <w:rPr>
                <w:sz w:val="22"/>
                <w:szCs w:val="22"/>
              </w:rPr>
            </w:pPr>
            <w:r w:rsidRPr="00AE2CDB">
              <w:rPr>
                <w:sz w:val="22"/>
                <w:szCs w:val="22"/>
              </w:rPr>
              <w:t>-</w:t>
            </w:r>
          </w:p>
        </w:tc>
      </w:tr>
      <w:tr w:rsidR="00A90A6B" w:rsidRPr="00897890" w14:paraId="1BC49C1B" w14:textId="77777777" w:rsidTr="002D2F3E">
        <w:tc>
          <w:tcPr>
            <w:tcW w:w="1309" w:type="dxa"/>
            <w:shd w:val="clear" w:color="auto" w:fill="auto"/>
            <w:tcMar>
              <w:left w:w="115" w:type="dxa"/>
              <w:right w:w="115" w:type="dxa"/>
            </w:tcMar>
          </w:tcPr>
          <w:p w14:paraId="214DD04D"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13CD371" w14:textId="77777777" w:rsidR="00A90A6B" w:rsidRPr="00897890" w:rsidRDefault="00A90A6B" w:rsidP="002D2F3E">
            <w:pPr>
              <w:pStyle w:val="normal0"/>
              <w:widowControl w:val="0"/>
              <w:spacing w:line="276" w:lineRule="auto"/>
              <w:rPr>
                <w:rFonts w:ascii="Symbol" w:hAnsi="Symbol"/>
                <w:sz w:val="22"/>
                <w:szCs w:val="22"/>
              </w:rPr>
            </w:pPr>
          </w:p>
        </w:tc>
        <w:tc>
          <w:tcPr>
            <w:tcW w:w="1305" w:type="dxa"/>
            <w:shd w:val="clear" w:color="auto" w:fill="auto"/>
            <w:tcMar>
              <w:left w:w="115" w:type="dxa"/>
              <w:right w:w="115" w:type="dxa"/>
            </w:tcMar>
          </w:tcPr>
          <w:p w14:paraId="55887C1A" w14:textId="77777777" w:rsidR="00A90A6B" w:rsidRPr="00AE2CDB" w:rsidRDefault="00A90A6B" w:rsidP="002D2F3E">
            <w:pPr>
              <w:pStyle w:val="normal0"/>
              <w:widowControl w:val="0"/>
              <w:spacing w:line="276" w:lineRule="auto"/>
              <w:rPr>
                <w:sz w:val="22"/>
                <w:szCs w:val="22"/>
              </w:rPr>
            </w:pPr>
          </w:p>
        </w:tc>
        <w:tc>
          <w:tcPr>
            <w:tcW w:w="4170" w:type="dxa"/>
            <w:shd w:val="clear" w:color="auto" w:fill="auto"/>
            <w:tcMar>
              <w:left w:w="115" w:type="dxa"/>
              <w:right w:w="115" w:type="dxa"/>
            </w:tcMar>
          </w:tcPr>
          <w:p w14:paraId="700DDA6B" w14:textId="77777777" w:rsidR="00A90A6B" w:rsidRPr="00AE2CDB" w:rsidRDefault="00A90A6B" w:rsidP="002D2F3E">
            <w:pPr>
              <w:pStyle w:val="normal0"/>
              <w:widowControl w:val="0"/>
              <w:spacing w:line="276" w:lineRule="auto"/>
              <w:rPr>
                <w:sz w:val="22"/>
                <w:szCs w:val="22"/>
              </w:rPr>
            </w:pPr>
            <w:proofErr w:type="gramStart"/>
            <w:r>
              <w:rPr>
                <w:sz w:val="22"/>
                <w:szCs w:val="22"/>
              </w:rPr>
              <w:t>for</w:t>
            </w:r>
            <w:proofErr w:type="gramEnd"/>
            <w:r>
              <w:rPr>
                <w:sz w:val="22"/>
                <w:szCs w:val="22"/>
              </w:rPr>
              <w:t xml:space="preserve"> the enzyme-mineral adsorption affinity parameter</w:t>
            </w:r>
          </w:p>
        </w:tc>
        <w:tc>
          <w:tcPr>
            <w:tcW w:w="1349" w:type="dxa"/>
            <w:shd w:val="clear" w:color="auto" w:fill="auto"/>
            <w:tcMar>
              <w:left w:w="115" w:type="dxa"/>
              <w:right w:w="115" w:type="dxa"/>
            </w:tcMar>
          </w:tcPr>
          <w:p w14:paraId="5E812711" w14:textId="77777777" w:rsidR="00A90A6B" w:rsidRPr="00AE2CDB" w:rsidRDefault="00A90A6B" w:rsidP="002D2F3E">
            <w:pPr>
              <w:pStyle w:val="normal0"/>
              <w:widowControl w:val="0"/>
              <w:spacing w:line="276" w:lineRule="auto"/>
              <w:rPr>
                <w:sz w:val="22"/>
                <w:szCs w:val="22"/>
              </w:rPr>
            </w:pPr>
            <w:r>
              <w:rPr>
                <w:sz w:val="22"/>
                <w:szCs w:val="22"/>
              </w:rPr>
              <w:t>20</w:t>
            </w:r>
          </w:p>
        </w:tc>
      </w:tr>
      <w:tr w:rsidR="00A90A6B" w:rsidRPr="00897890" w14:paraId="46EB887F" w14:textId="77777777" w:rsidTr="002D2F3E">
        <w:tc>
          <w:tcPr>
            <w:tcW w:w="1309" w:type="dxa"/>
            <w:shd w:val="clear" w:color="auto" w:fill="auto"/>
            <w:tcMar>
              <w:left w:w="115" w:type="dxa"/>
              <w:right w:w="115" w:type="dxa"/>
            </w:tcMar>
          </w:tcPr>
          <w:p w14:paraId="60A584FC"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8EB94D5" w14:textId="77777777" w:rsidR="00A90A6B" w:rsidRPr="00897890" w:rsidRDefault="00A90A6B" w:rsidP="002D2F3E">
            <w:pPr>
              <w:pStyle w:val="normal0"/>
              <w:widowControl w:val="0"/>
              <w:spacing w:line="276" w:lineRule="auto"/>
              <w:rPr>
                <w:rFonts w:ascii="Symbol" w:hAnsi="Symbol"/>
                <w:sz w:val="22"/>
                <w:szCs w:val="22"/>
              </w:rPr>
            </w:pPr>
          </w:p>
        </w:tc>
        <w:tc>
          <w:tcPr>
            <w:tcW w:w="1305" w:type="dxa"/>
            <w:shd w:val="clear" w:color="auto" w:fill="auto"/>
            <w:tcMar>
              <w:left w:w="115" w:type="dxa"/>
              <w:right w:w="115" w:type="dxa"/>
            </w:tcMar>
          </w:tcPr>
          <w:p w14:paraId="10B98EB1" w14:textId="77777777" w:rsidR="00A90A6B" w:rsidRPr="00AE2CDB" w:rsidRDefault="00A90A6B" w:rsidP="002D2F3E">
            <w:pPr>
              <w:pStyle w:val="normal0"/>
              <w:widowControl w:val="0"/>
              <w:spacing w:line="276" w:lineRule="auto"/>
              <w:rPr>
                <w:sz w:val="22"/>
                <w:szCs w:val="22"/>
              </w:rPr>
            </w:pPr>
          </w:p>
        </w:tc>
        <w:tc>
          <w:tcPr>
            <w:tcW w:w="4170" w:type="dxa"/>
            <w:shd w:val="clear" w:color="auto" w:fill="auto"/>
            <w:tcMar>
              <w:left w:w="115" w:type="dxa"/>
              <w:right w:w="115" w:type="dxa"/>
            </w:tcMar>
          </w:tcPr>
          <w:p w14:paraId="39A3D193" w14:textId="77777777" w:rsidR="00A90A6B" w:rsidRPr="00AE2CDB" w:rsidRDefault="00A90A6B" w:rsidP="002D2F3E">
            <w:pPr>
              <w:pStyle w:val="normal0"/>
              <w:widowControl w:val="0"/>
              <w:spacing w:line="276" w:lineRule="auto"/>
              <w:rPr>
                <w:sz w:val="22"/>
                <w:szCs w:val="22"/>
              </w:rPr>
            </w:pPr>
            <w:proofErr w:type="gramStart"/>
            <w:r>
              <w:rPr>
                <w:sz w:val="22"/>
                <w:szCs w:val="22"/>
              </w:rPr>
              <w:t>for</w:t>
            </w:r>
            <w:proofErr w:type="gramEnd"/>
            <w:r>
              <w:rPr>
                <w:sz w:val="22"/>
                <w:szCs w:val="22"/>
              </w:rPr>
              <w:t xml:space="preserve"> the monomer-mineral adsorption affinity parameter</w:t>
            </w:r>
          </w:p>
        </w:tc>
        <w:tc>
          <w:tcPr>
            <w:tcW w:w="1349" w:type="dxa"/>
            <w:shd w:val="clear" w:color="auto" w:fill="auto"/>
            <w:tcMar>
              <w:left w:w="115" w:type="dxa"/>
              <w:right w:w="115" w:type="dxa"/>
            </w:tcMar>
          </w:tcPr>
          <w:p w14:paraId="5CABD3DC" w14:textId="77777777" w:rsidR="00A90A6B" w:rsidRPr="00AE2CDB" w:rsidRDefault="00A90A6B" w:rsidP="002D2F3E">
            <w:pPr>
              <w:pStyle w:val="normal0"/>
              <w:widowControl w:val="0"/>
              <w:spacing w:line="276" w:lineRule="auto"/>
              <w:rPr>
                <w:sz w:val="22"/>
                <w:szCs w:val="22"/>
              </w:rPr>
            </w:pPr>
            <w:r>
              <w:rPr>
                <w:sz w:val="22"/>
                <w:szCs w:val="22"/>
              </w:rPr>
              <w:t>20</w:t>
            </w:r>
          </w:p>
        </w:tc>
      </w:tr>
      <w:tr w:rsidR="00A90A6B" w:rsidRPr="00897890" w14:paraId="0344E3BB" w14:textId="77777777" w:rsidTr="002D2F3E">
        <w:tc>
          <w:tcPr>
            <w:tcW w:w="1309" w:type="dxa"/>
            <w:shd w:val="clear" w:color="auto" w:fill="auto"/>
            <w:tcMar>
              <w:left w:w="115" w:type="dxa"/>
              <w:right w:w="115" w:type="dxa"/>
            </w:tcMar>
          </w:tcPr>
          <w:p w14:paraId="54E0475A"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B1E3205" w14:textId="77777777" w:rsidR="00A90A6B" w:rsidRPr="00897890" w:rsidRDefault="00A90A6B" w:rsidP="002D2F3E">
            <w:pPr>
              <w:pStyle w:val="normal0"/>
              <w:widowControl w:val="0"/>
              <w:spacing w:line="276" w:lineRule="auto"/>
              <w:rPr>
                <w:rFonts w:ascii="Symbol" w:hAnsi="Symbol"/>
                <w:sz w:val="22"/>
                <w:szCs w:val="22"/>
              </w:rPr>
            </w:pPr>
          </w:p>
        </w:tc>
        <w:tc>
          <w:tcPr>
            <w:tcW w:w="1305" w:type="dxa"/>
            <w:shd w:val="clear" w:color="auto" w:fill="auto"/>
            <w:tcMar>
              <w:left w:w="115" w:type="dxa"/>
              <w:right w:w="115" w:type="dxa"/>
            </w:tcMar>
          </w:tcPr>
          <w:p w14:paraId="1071B9FE" w14:textId="77777777" w:rsidR="00A90A6B" w:rsidRPr="00AE2CDB" w:rsidRDefault="00A90A6B" w:rsidP="002D2F3E">
            <w:pPr>
              <w:pStyle w:val="normal0"/>
              <w:widowControl w:val="0"/>
              <w:spacing w:line="276" w:lineRule="auto"/>
              <w:rPr>
                <w:sz w:val="22"/>
                <w:szCs w:val="22"/>
              </w:rPr>
            </w:pPr>
          </w:p>
        </w:tc>
        <w:tc>
          <w:tcPr>
            <w:tcW w:w="4170" w:type="dxa"/>
            <w:shd w:val="clear" w:color="auto" w:fill="auto"/>
            <w:tcMar>
              <w:left w:w="115" w:type="dxa"/>
              <w:right w:w="115" w:type="dxa"/>
            </w:tcMar>
          </w:tcPr>
          <w:p w14:paraId="75F90662" w14:textId="77777777" w:rsidR="00A90A6B" w:rsidRPr="00AE2CDB" w:rsidRDefault="00A90A6B" w:rsidP="002D2F3E">
            <w:pPr>
              <w:pStyle w:val="normal0"/>
              <w:widowControl w:val="0"/>
              <w:spacing w:line="276" w:lineRule="auto"/>
              <w:rPr>
                <w:sz w:val="22"/>
                <w:szCs w:val="22"/>
              </w:rPr>
            </w:pPr>
            <w:proofErr w:type="gramStart"/>
            <w:r>
              <w:rPr>
                <w:sz w:val="22"/>
                <w:szCs w:val="22"/>
              </w:rPr>
              <w:t>for</w:t>
            </w:r>
            <w:proofErr w:type="gramEnd"/>
            <w:r>
              <w:rPr>
                <w:sz w:val="22"/>
                <w:szCs w:val="22"/>
              </w:rPr>
              <w:t xml:space="preserve"> reserve export</w:t>
            </w:r>
          </w:p>
        </w:tc>
        <w:tc>
          <w:tcPr>
            <w:tcW w:w="1349" w:type="dxa"/>
            <w:shd w:val="clear" w:color="auto" w:fill="auto"/>
            <w:tcMar>
              <w:left w:w="115" w:type="dxa"/>
              <w:right w:w="115" w:type="dxa"/>
            </w:tcMar>
          </w:tcPr>
          <w:p w14:paraId="6D76D7E2" w14:textId="77777777" w:rsidR="00A90A6B" w:rsidRPr="00AE2CDB" w:rsidRDefault="00A90A6B" w:rsidP="002D2F3E">
            <w:pPr>
              <w:pStyle w:val="normal0"/>
              <w:widowControl w:val="0"/>
              <w:spacing w:line="276" w:lineRule="auto"/>
              <w:rPr>
                <w:sz w:val="22"/>
                <w:szCs w:val="22"/>
              </w:rPr>
            </w:pPr>
            <w:r>
              <w:rPr>
                <w:sz w:val="22"/>
                <w:szCs w:val="22"/>
              </w:rPr>
              <w:t>0</w:t>
            </w:r>
          </w:p>
        </w:tc>
      </w:tr>
      <w:tr w:rsidR="00A90A6B" w:rsidRPr="00897890" w14:paraId="017313CE" w14:textId="77777777" w:rsidTr="002D2F3E">
        <w:tc>
          <w:tcPr>
            <w:tcW w:w="1309" w:type="dxa"/>
            <w:shd w:val="clear" w:color="auto" w:fill="auto"/>
            <w:tcMar>
              <w:left w:w="115" w:type="dxa"/>
              <w:right w:w="115" w:type="dxa"/>
            </w:tcMar>
          </w:tcPr>
          <w:p w14:paraId="04E11C55"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B08A07A" w14:textId="77777777" w:rsidR="00A90A6B" w:rsidRPr="00897890" w:rsidRDefault="00A90A6B" w:rsidP="002D2F3E">
            <w:pPr>
              <w:pStyle w:val="normal0"/>
              <w:widowControl w:val="0"/>
              <w:spacing w:line="276" w:lineRule="auto"/>
              <w:rPr>
                <w:rFonts w:ascii="Symbol" w:hAnsi="Symbol"/>
                <w:sz w:val="22"/>
                <w:szCs w:val="22"/>
              </w:rPr>
            </w:pPr>
            <w:r>
              <w:rPr>
                <w:sz w:val="22"/>
                <w:szCs w:val="22"/>
              </w:rPr>
              <w:t>V</w:t>
            </w:r>
            <w:r>
              <w:rPr>
                <w:sz w:val="22"/>
                <w:szCs w:val="22"/>
                <w:vertAlign w:val="subscript"/>
              </w:rPr>
              <w:t>NE</w:t>
            </w:r>
            <w:r w:rsidRPr="00AE2CDB">
              <w:rPr>
                <w:sz w:val="22"/>
                <w:szCs w:val="22"/>
                <w:vertAlign w:val="subscript"/>
              </w:rPr>
              <w:t xml:space="preserve">Q </w:t>
            </w:r>
            <w:r w:rsidRPr="00AE2CDB">
              <w:rPr>
                <w:sz w:val="22"/>
                <w:szCs w:val="22"/>
              </w:rPr>
              <w:t>(T)</w:t>
            </w:r>
          </w:p>
        </w:tc>
        <w:tc>
          <w:tcPr>
            <w:tcW w:w="1305" w:type="dxa"/>
            <w:shd w:val="clear" w:color="auto" w:fill="auto"/>
            <w:tcMar>
              <w:left w:w="115" w:type="dxa"/>
              <w:right w:w="115" w:type="dxa"/>
            </w:tcMar>
          </w:tcPr>
          <w:p w14:paraId="2501509D"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3E7E5B98" w14:textId="77777777" w:rsidR="00A90A6B" w:rsidRPr="00AE2CDB" w:rsidRDefault="00A90A6B" w:rsidP="002D2F3E">
            <w:pPr>
              <w:pStyle w:val="normal0"/>
              <w:widowControl w:val="0"/>
              <w:spacing w:line="276" w:lineRule="auto"/>
              <w:rPr>
                <w:sz w:val="22"/>
                <w:szCs w:val="22"/>
              </w:rPr>
            </w:pPr>
            <w:r>
              <w:rPr>
                <w:sz w:val="22"/>
                <w:szCs w:val="22"/>
              </w:rPr>
              <w:t>Maximum non-</w:t>
            </w:r>
            <w:r w:rsidRPr="00AE2CDB">
              <w:rPr>
                <w:sz w:val="22"/>
                <w:szCs w:val="22"/>
              </w:rPr>
              <w:t>equilibrium</w:t>
            </w:r>
            <w:r>
              <w:rPr>
                <w:sz w:val="22"/>
                <w:szCs w:val="22"/>
              </w:rPr>
              <w:t xml:space="preserve"> rate parameter</w:t>
            </w:r>
          </w:p>
        </w:tc>
        <w:tc>
          <w:tcPr>
            <w:tcW w:w="1349" w:type="dxa"/>
            <w:shd w:val="clear" w:color="auto" w:fill="auto"/>
            <w:tcMar>
              <w:left w:w="115" w:type="dxa"/>
              <w:right w:w="115" w:type="dxa"/>
            </w:tcMar>
          </w:tcPr>
          <w:p w14:paraId="108CB7C7"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3A39C1BD" w14:textId="77777777" w:rsidTr="002D2F3E">
        <w:tc>
          <w:tcPr>
            <w:tcW w:w="1309" w:type="dxa"/>
            <w:shd w:val="clear" w:color="auto" w:fill="auto"/>
            <w:tcMar>
              <w:left w:w="115" w:type="dxa"/>
              <w:right w:w="115" w:type="dxa"/>
            </w:tcMar>
          </w:tcPr>
          <w:p w14:paraId="36CB7664"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689A8C8" w14:textId="77777777" w:rsidR="00A90A6B" w:rsidRDefault="00A90A6B" w:rsidP="002D2F3E">
            <w:pPr>
              <w:pStyle w:val="normal0"/>
              <w:widowControl w:val="0"/>
              <w:spacing w:line="276" w:lineRule="auto"/>
              <w:rPr>
                <w:sz w:val="22"/>
                <w:szCs w:val="22"/>
              </w:rPr>
            </w:pPr>
          </w:p>
        </w:tc>
        <w:tc>
          <w:tcPr>
            <w:tcW w:w="1305" w:type="dxa"/>
            <w:shd w:val="clear" w:color="auto" w:fill="auto"/>
            <w:tcMar>
              <w:left w:w="115" w:type="dxa"/>
              <w:right w:w="115" w:type="dxa"/>
            </w:tcMar>
          </w:tcPr>
          <w:p w14:paraId="5A1CC66A"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1CF4AE78" w14:textId="77777777" w:rsidR="00A90A6B" w:rsidRDefault="00A90A6B" w:rsidP="002D2F3E">
            <w:pPr>
              <w:pStyle w:val="normal0"/>
              <w:widowControl w:val="0"/>
              <w:spacing w:line="276" w:lineRule="auto"/>
              <w:rPr>
                <w:sz w:val="22"/>
                <w:szCs w:val="22"/>
              </w:rPr>
            </w:pPr>
            <w:proofErr w:type="gramStart"/>
            <w:r>
              <w:rPr>
                <w:sz w:val="22"/>
                <w:szCs w:val="22"/>
              </w:rPr>
              <w:t>for</w:t>
            </w:r>
            <w:proofErr w:type="gramEnd"/>
            <w:r>
              <w:rPr>
                <w:sz w:val="22"/>
                <w:szCs w:val="22"/>
              </w:rPr>
              <w:t xml:space="preserve"> monomer adsorption</w:t>
            </w:r>
          </w:p>
        </w:tc>
        <w:tc>
          <w:tcPr>
            <w:tcW w:w="1349" w:type="dxa"/>
            <w:shd w:val="clear" w:color="auto" w:fill="auto"/>
            <w:tcMar>
              <w:left w:w="115" w:type="dxa"/>
              <w:right w:w="115" w:type="dxa"/>
            </w:tcMar>
          </w:tcPr>
          <w:p w14:paraId="71D602E3" w14:textId="77777777" w:rsidR="00A90A6B" w:rsidRPr="00AE2CDB" w:rsidRDefault="00A90A6B" w:rsidP="002D2F3E">
            <w:pPr>
              <w:pStyle w:val="normal0"/>
              <w:widowControl w:val="0"/>
              <w:spacing w:line="276" w:lineRule="auto"/>
              <w:rPr>
                <w:sz w:val="22"/>
                <w:szCs w:val="22"/>
              </w:rPr>
            </w:pPr>
            <w:r>
              <w:rPr>
                <w:sz w:val="22"/>
                <w:szCs w:val="22"/>
              </w:rPr>
              <w:t>0.01</w:t>
            </w:r>
          </w:p>
        </w:tc>
      </w:tr>
      <w:tr w:rsidR="00A90A6B" w:rsidRPr="00897890" w14:paraId="3DD1C72B" w14:textId="77777777" w:rsidTr="002D2F3E">
        <w:tc>
          <w:tcPr>
            <w:tcW w:w="1309" w:type="dxa"/>
            <w:shd w:val="clear" w:color="auto" w:fill="auto"/>
            <w:tcMar>
              <w:left w:w="115" w:type="dxa"/>
              <w:right w:w="115" w:type="dxa"/>
            </w:tcMar>
          </w:tcPr>
          <w:p w14:paraId="54CA527D"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70CB75A6" w14:textId="77777777" w:rsidR="00A90A6B" w:rsidRDefault="00A90A6B" w:rsidP="002D2F3E">
            <w:pPr>
              <w:pStyle w:val="normal0"/>
              <w:widowControl w:val="0"/>
              <w:spacing w:line="276" w:lineRule="auto"/>
              <w:rPr>
                <w:sz w:val="22"/>
                <w:szCs w:val="22"/>
              </w:rPr>
            </w:pPr>
          </w:p>
        </w:tc>
        <w:tc>
          <w:tcPr>
            <w:tcW w:w="1305" w:type="dxa"/>
            <w:shd w:val="clear" w:color="auto" w:fill="auto"/>
            <w:tcMar>
              <w:left w:w="115" w:type="dxa"/>
              <w:right w:w="115" w:type="dxa"/>
            </w:tcMar>
          </w:tcPr>
          <w:p w14:paraId="486D6541"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27D24382" w14:textId="77777777" w:rsidR="00A90A6B" w:rsidRDefault="00A90A6B" w:rsidP="002D2F3E">
            <w:pPr>
              <w:pStyle w:val="normal0"/>
              <w:widowControl w:val="0"/>
              <w:spacing w:line="276" w:lineRule="auto"/>
              <w:rPr>
                <w:sz w:val="22"/>
                <w:szCs w:val="22"/>
              </w:rPr>
            </w:pPr>
            <w:proofErr w:type="gramStart"/>
            <w:r>
              <w:rPr>
                <w:sz w:val="22"/>
                <w:szCs w:val="22"/>
              </w:rPr>
              <w:t>for</w:t>
            </w:r>
            <w:proofErr w:type="gramEnd"/>
            <w:r>
              <w:rPr>
                <w:sz w:val="22"/>
                <w:szCs w:val="22"/>
              </w:rPr>
              <w:t xml:space="preserve"> enzyme adsorption</w:t>
            </w:r>
          </w:p>
        </w:tc>
        <w:tc>
          <w:tcPr>
            <w:tcW w:w="1349" w:type="dxa"/>
            <w:shd w:val="clear" w:color="auto" w:fill="auto"/>
            <w:tcMar>
              <w:left w:w="115" w:type="dxa"/>
              <w:right w:w="115" w:type="dxa"/>
            </w:tcMar>
          </w:tcPr>
          <w:p w14:paraId="4874A459" w14:textId="77777777" w:rsidR="00A90A6B" w:rsidRPr="00AE2CDB" w:rsidRDefault="00A90A6B" w:rsidP="002D2F3E">
            <w:pPr>
              <w:pStyle w:val="normal0"/>
              <w:widowControl w:val="0"/>
              <w:spacing w:line="276" w:lineRule="auto"/>
              <w:rPr>
                <w:sz w:val="22"/>
                <w:szCs w:val="22"/>
              </w:rPr>
            </w:pPr>
            <w:r>
              <w:rPr>
                <w:sz w:val="22"/>
                <w:szCs w:val="22"/>
              </w:rPr>
              <w:t>0.001</w:t>
            </w:r>
          </w:p>
        </w:tc>
      </w:tr>
      <w:tr w:rsidR="00A90A6B" w:rsidRPr="00897890" w14:paraId="5ACCF6B8" w14:textId="77777777" w:rsidTr="002D2F3E">
        <w:tc>
          <w:tcPr>
            <w:tcW w:w="1309" w:type="dxa"/>
            <w:shd w:val="clear" w:color="auto" w:fill="auto"/>
            <w:tcMar>
              <w:left w:w="115" w:type="dxa"/>
              <w:right w:w="115" w:type="dxa"/>
            </w:tcMar>
          </w:tcPr>
          <w:p w14:paraId="33D2987C"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1309B0C" w14:textId="77777777" w:rsidR="00A90A6B" w:rsidRPr="00897890" w:rsidRDefault="00A90A6B" w:rsidP="002D2F3E">
            <w:pPr>
              <w:pStyle w:val="normal0"/>
              <w:widowControl w:val="0"/>
              <w:spacing w:line="276" w:lineRule="auto"/>
              <w:rPr>
                <w:rFonts w:ascii="Symbol" w:hAnsi="Symbol"/>
                <w:sz w:val="22"/>
                <w:szCs w:val="22"/>
              </w:rPr>
            </w:pPr>
            <w:proofErr w:type="gramStart"/>
            <w:r>
              <w:rPr>
                <w:sz w:val="22"/>
                <w:szCs w:val="22"/>
              </w:rPr>
              <w:t>V</w:t>
            </w:r>
            <w:r w:rsidRPr="00AE2CDB">
              <w:rPr>
                <w:sz w:val="22"/>
                <w:szCs w:val="22"/>
              </w:rPr>
              <w:t>(</w:t>
            </w:r>
            <w:proofErr w:type="gramEnd"/>
            <w:r w:rsidRPr="00AE2CDB">
              <w:rPr>
                <w:sz w:val="22"/>
                <w:szCs w:val="22"/>
              </w:rPr>
              <w:t>T</w:t>
            </w:r>
            <w:r w:rsidRPr="00AE2CDB">
              <w:rPr>
                <w:sz w:val="22"/>
                <w:szCs w:val="22"/>
                <w:vertAlign w:val="subscript"/>
              </w:rPr>
              <w:t>0</w:t>
            </w:r>
            <w:r w:rsidRPr="00AE2CDB">
              <w:rPr>
                <w:sz w:val="22"/>
                <w:szCs w:val="22"/>
              </w:rPr>
              <w:t>)</w:t>
            </w:r>
          </w:p>
        </w:tc>
        <w:tc>
          <w:tcPr>
            <w:tcW w:w="1305" w:type="dxa"/>
            <w:shd w:val="clear" w:color="auto" w:fill="auto"/>
            <w:tcMar>
              <w:left w:w="115" w:type="dxa"/>
              <w:right w:w="115" w:type="dxa"/>
            </w:tcMar>
          </w:tcPr>
          <w:p w14:paraId="30B8F892"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4324D161" w14:textId="77777777" w:rsidR="00A90A6B" w:rsidRPr="00AE2CDB" w:rsidRDefault="00A90A6B" w:rsidP="002D2F3E">
            <w:pPr>
              <w:pStyle w:val="normal0"/>
              <w:widowControl w:val="0"/>
              <w:spacing w:line="276" w:lineRule="auto"/>
              <w:rPr>
                <w:sz w:val="22"/>
                <w:szCs w:val="22"/>
              </w:rPr>
            </w:pPr>
            <w:r>
              <w:rPr>
                <w:sz w:val="22"/>
                <w:szCs w:val="22"/>
              </w:rPr>
              <w:t>Maximum rate</w:t>
            </w:r>
            <w:r w:rsidRPr="00AE2CDB">
              <w:rPr>
                <w:sz w:val="22"/>
                <w:szCs w:val="22"/>
              </w:rPr>
              <w:t xml:space="preserve"> parameter at reference temperature</w:t>
            </w:r>
          </w:p>
        </w:tc>
        <w:tc>
          <w:tcPr>
            <w:tcW w:w="1349" w:type="dxa"/>
            <w:shd w:val="clear" w:color="auto" w:fill="auto"/>
            <w:tcMar>
              <w:left w:w="115" w:type="dxa"/>
              <w:right w:w="115" w:type="dxa"/>
            </w:tcMar>
          </w:tcPr>
          <w:p w14:paraId="768155FE"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2A7E8AE1" w14:textId="77777777" w:rsidTr="002D2F3E">
        <w:tc>
          <w:tcPr>
            <w:tcW w:w="1309" w:type="dxa"/>
            <w:shd w:val="clear" w:color="auto" w:fill="auto"/>
            <w:tcMar>
              <w:left w:w="115" w:type="dxa"/>
              <w:right w:w="115" w:type="dxa"/>
            </w:tcMar>
          </w:tcPr>
          <w:p w14:paraId="0421DE05"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24F0BE2" w14:textId="77777777" w:rsidR="00A90A6B" w:rsidRPr="00897890" w:rsidRDefault="00A90A6B" w:rsidP="002D2F3E">
            <w:pPr>
              <w:pStyle w:val="normal0"/>
              <w:widowControl w:val="0"/>
              <w:spacing w:line="276" w:lineRule="auto"/>
              <w:rPr>
                <w:rFonts w:ascii="Symbol" w:hAnsi="Symbol"/>
                <w:sz w:val="22"/>
                <w:szCs w:val="22"/>
              </w:rPr>
            </w:pPr>
            <w:r w:rsidRPr="00897890">
              <w:rPr>
                <w:rFonts w:ascii="Symbol" w:hAnsi="Symbol"/>
                <w:sz w:val="22"/>
                <w:szCs w:val="22"/>
              </w:rPr>
              <w:t></w:t>
            </w:r>
            <w:r w:rsidRPr="00897890">
              <w:rPr>
                <w:sz w:val="22"/>
                <w:szCs w:val="22"/>
              </w:rPr>
              <w:t>G</w:t>
            </w:r>
            <w:r>
              <w:rPr>
                <w:sz w:val="22"/>
                <w:szCs w:val="22"/>
                <w:vertAlign w:val="subscript"/>
              </w:rPr>
              <w:t>NE</w:t>
            </w:r>
            <w:r w:rsidRPr="00897890">
              <w:rPr>
                <w:sz w:val="22"/>
                <w:szCs w:val="22"/>
                <w:vertAlign w:val="subscript"/>
              </w:rPr>
              <w:t>Q</w:t>
            </w:r>
          </w:p>
        </w:tc>
        <w:tc>
          <w:tcPr>
            <w:tcW w:w="1305" w:type="dxa"/>
            <w:shd w:val="clear" w:color="auto" w:fill="auto"/>
            <w:tcMar>
              <w:left w:w="115" w:type="dxa"/>
              <w:right w:w="115" w:type="dxa"/>
            </w:tcMar>
          </w:tcPr>
          <w:p w14:paraId="4D879B11"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kJ</w:t>
            </w:r>
            <w:proofErr w:type="gramEnd"/>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6654BD54" w14:textId="77777777" w:rsidR="00A90A6B" w:rsidRPr="00AE2CDB" w:rsidRDefault="00A90A6B" w:rsidP="002D2F3E">
            <w:pPr>
              <w:pStyle w:val="normal0"/>
              <w:widowControl w:val="0"/>
              <w:spacing w:line="276" w:lineRule="auto"/>
              <w:rPr>
                <w:sz w:val="22"/>
                <w:szCs w:val="22"/>
              </w:rPr>
            </w:pPr>
            <w:r w:rsidRPr="00AE2CDB">
              <w:rPr>
                <w:sz w:val="22"/>
                <w:szCs w:val="22"/>
              </w:rPr>
              <w:t xml:space="preserve">Gibbs energy change at </w:t>
            </w:r>
            <w:r>
              <w:rPr>
                <w:sz w:val="22"/>
                <w:szCs w:val="22"/>
              </w:rPr>
              <w:t>non-</w:t>
            </w:r>
            <w:r w:rsidRPr="00AE2CDB">
              <w:rPr>
                <w:sz w:val="22"/>
                <w:szCs w:val="22"/>
              </w:rPr>
              <w:t>equilibrium</w:t>
            </w:r>
          </w:p>
        </w:tc>
        <w:tc>
          <w:tcPr>
            <w:tcW w:w="1349" w:type="dxa"/>
            <w:shd w:val="clear" w:color="auto" w:fill="auto"/>
            <w:tcMar>
              <w:left w:w="115" w:type="dxa"/>
              <w:right w:w="115" w:type="dxa"/>
            </w:tcMar>
          </w:tcPr>
          <w:p w14:paraId="5BF03DC5"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3CB79F80" w14:textId="77777777" w:rsidTr="002D2F3E">
        <w:tc>
          <w:tcPr>
            <w:tcW w:w="1309" w:type="dxa"/>
            <w:shd w:val="clear" w:color="auto" w:fill="auto"/>
            <w:tcMar>
              <w:left w:w="115" w:type="dxa"/>
              <w:right w:w="115" w:type="dxa"/>
            </w:tcMar>
          </w:tcPr>
          <w:p w14:paraId="53A2AB2F"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28E14ED" w14:textId="77777777" w:rsidR="00A90A6B" w:rsidRPr="00897890" w:rsidRDefault="00A90A6B" w:rsidP="002D2F3E">
            <w:pPr>
              <w:pStyle w:val="normal0"/>
              <w:widowControl w:val="0"/>
              <w:spacing w:line="276" w:lineRule="auto"/>
              <w:rPr>
                <w:rFonts w:ascii="Symbol" w:hAnsi="Symbol"/>
                <w:sz w:val="22"/>
                <w:szCs w:val="22"/>
              </w:rPr>
            </w:pPr>
            <w:r w:rsidRPr="00897890">
              <w:rPr>
                <w:rFonts w:ascii="Symbol" w:hAnsi="Symbol"/>
                <w:sz w:val="22"/>
                <w:szCs w:val="22"/>
              </w:rPr>
              <w:t></w:t>
            </w:r>
            <w:r w:rsidRPr="00897890">
              <w:rPr>
                <w:sz w:val="22"/>
                <w:szCs w:val="22"/>
              </w:rPr>
              <w:t>G</w:t>
            </w:r>
            <w:r>
              <w:rPr>
                <w:sz w:val="22"/>
                <w:szCs w:val="22"/>
                <w:vertAlign w:val="subscript"/>
              </w:rPr>
              <w:t>E</w:t>
            </w:r>
          </w:p>
        </w:tc>
        <w:tc>
          <w:tcPr>
            <w:tcW w:w="1305" w:type="dxa"/>
            <w:shd w:val="clear" w:color="auto" w:fill="auto"/>
            <w:tcMar>
              <w:left w:w="115" w:type="dxa"/>
              <w:right w:w="115" w:type="dxa"/>
            </w:tcMar>
          </w:tcPr>
          <w:p w14:paraId="3FC57C53"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kJ</w:t>
            </w:r>
            <w:proofErr w:type="gramEnd"/>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163F46C9" w14:textId="77777777" w:rsidR="00A90A6B" w:rsidRPr="00AE2CDB" w:rsidRDefault="00A90A6B" w:rsidP="002D2F3E">
            <w:pPr>
              <w:pStyle w:val="normal0"/>
              <w:widowControl w:val="0"/>
              <w:spacing w:line="276" w:lineRule="auto"/>
              <w:rPr>
                <w:sz w:val="22"/>
                <w:szCs w:val="22"/>
              </w:rPr>
            </w:pPr>
            <w:r w:rsidRPr="00AE2CDB">
              <w:rPr>
                <w:sz w:val="22"/>
                <w:szCs w:val="22"/>
              </w:rPr>
              <w:t xml:space="preserve">Gibbs energy change </w:t>
            </w:r>
            <w:r>
              <w:rPr>
                <w:sz w:val="22"/>
                <w:szCs w:val="22"/>
              </w:rPr>
              <w:t>of enzyme reaction</w:t>
            </w:r>
          </w:p>
        </w:tc>
        <w:tc>
          <w:tcPr>
            <w:tcW w:w="1349" w:type="dxa"/>
            <w:shd w:val="clear" w:color="auto" w:fill="auto"/>
            <w:tcMar>
              <w:left w:w="115" w:type="dxa"/>
              <w:right w:w="115" w:type="dxa"/>
            </w:tcMar>
          </w:tcPr>
          <w:p w14:paraId="148B3D34"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3211FBAC" w14:textId="77777777" w:rsidTr="002D2F3E">
        <w:tc>
          <w:tcPr>
            <w:tcW w:w="1309" w:type="dxa"/>
            <w:shd w:val="clear" w:color="auto" w:fill="auto"/>
            <w:tcMar>
              <w:left w:w="115" w:type="dxa"/>
              <w:right w:w="115" w:type="dxa"/>
            </w:tcMar>
          </w:tcPr>
          <w:p w14:paraId="6B6EC066"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2D7ED29" w14:textId="77777777" w:rsidR="00A90A6B" w:rsidRPr="00897890" w:rsidRDefault="00A90A6B" w:rsidP="002D2F3E">
            <w:pPr>
              <w:pStyle w:val="normal0"/>
              <w:widowControl w:val="0"/>
              <w:spacing w:line="276" w:lineRule="auto"/>
              <w:rPr>
                <w:sz w:val="22"/>
                <w:szCs w:val="22"/>
              </w:rPr>
            </w:pPr>
            <w:r w:rsidRPr="00AE2CDB">
              <w:rPr>
                <w:sz w:val="22"/>
                <w:szCs w:val="22"/>
              </w:rPr>
              <w:t>R</w:t>
            </w:r>
          </w:p>
        </w:tc>
        <w:tc>
          <w:tcPr>
            <w:tcW w:w="1305" w:type="dxa"/>
            <w:shd w:val="clear" w:color="auto" w:fill="auto"/>
            <w:tcMar>
              <w:left w:w="115" w:type="dxa"/>
              <w:right w:w="115" w:type="dxa"/>
            </w:tcMar>
          </w:tcPr>
          <w:p w14:paraId="00B20B26" w14:textId="77777777" w:rsidR="00A90A6B" w:rsidRPr="00897890" w:rsidRDefault="00A90A6B" w:rsidP="002D2F3E">
            <w:pPr>
              <w:pStyle w:val="normal0"/>
              <w:widowControl w:val="0"/>
              <w:spacing w:line="276" w:lineRule="auto"/>
              <w:rPr>
                <w:sz w:val="22"/>
                <w:szCs w:val="22"/>
              </w:rPr>
            </w:pPr>
            <w:r w:rsidRPr="00AE2CDB">
              <w:rPr>
                <w:sz w:val="22"/>
                <w:szCs w:val="22"/>
              </w:rPr>
              <w:t>J K</w:t>
            </w:r>
            <w:r w:rsidRPr="00AE2CDB">
              <w:rPr>
                <w:sz w:val="22"/>
                <w:szCs w:val="22"/>
                <w:vertAlign w:val="superscript"/>
              </w:rPr>
              <w:t>-1</w:t>
            </w:r>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49626EB2" w14:textId="77777777" w:rsidR="00A90A6B" w:rsidRPr="00897890" w:rsidRDefault="00A90A6B" w:rsidP="002D2F3E">
            <w:pPr>
              <w:pStyle w:val="normal0"/>
              <w:widowControl w:val="0"/>
              <w:spacing w:line="276" w:lineRule="auto"/>
              <w:rPr>
                <w:sz w:val="22"/>
                <w:szCs w:val="22"/>
              </w:rPr>
            </w:pPr>
            <w:r w:rsidRPr="00AE2CDB">
              <w:rPr>
                <w:sz w:val="22"/>
                <w:szCs w:val="22"/>
              </w:rPr>
              <w:t>Gas constant</w:t>
            </w:r>
          </w:p>
        </w:tc>
        <w:tc>
          <w:tcPr>
            <w:tcW w:w="1349" w:type="dxa"/>
            <w:shd w:val="clear" w:color="auto" w:fill="auto"/>
            <w:tcMar>
              <w:left w:w="115" w:type="dxa"/>
              <w:right w:w="115" w:type="dxa"/>
            </w:tcMar>
          </w:tcPr>
          <w:p w14:paraId="603D7DDA" w14:textId="77777777" w:rsidR="00A90A6B" w:rsidRPr="00897890" w:rsidRDefault="00A90A6B" w:rsidP="002D2F3E">
            <w:pPr>
              <w:pStyle w:val="normal0"/>
              <w:widowControl w:val="0"/>
              <w:spacing w:line="276" w:lineRule="auto"/>
              <w:rPr>
                <w:sz w:val="22"/>
                <w:szCs w:val="22"/>
              </w:rPr>
            </w:pPr>
            <w:r w:rsidRPr="00AE2CDB">
              <w:rPr>
                <w:sz w:val="22"/>
                <w:szCs w:val="22"/>
              </w:rPr>
              <w:t>8.314</w:t>
            </w:r>
          </w:p>
        </w:tc>
      </w:tr>
      <w:tr w:rsidR="00A90A6B" w:rsidRPr="00AE2CDB" w14:paraId="7BB4836F" w14:textId="77777777" w:rsidTr="002D2F3E">
        <w:tc>
          <w:tcPr>
            <w:tcW w:w="1309" w:type="dxa"/>
            <w:shd w:val="clear" w:color="auto" w:fill="auto"/>
            <w:tcMar>
              <w:left w:w="115" w:type="dxa"/>
              <w:right w:w="115" w:type="dxa"/>
            </w:tcMar>
          </w:tcPr>
          <w:p w14:paraId="76F0C967"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0E6B5F0B" w14:textId="77777777" w:rsidR="00A90A6B" w:rsidRPr="00AE2CDB" w:rsidRDefault="00A90A6B" w:rsidP="002D2F3E">
            <w:pPr>
              <w:pStyle w:val="normal0"/>
              <w:widowControl w:val="0"/>
              <w:spacing w:line="276" w:lineRule="auto"/>
              <w:rPr>
                <w:sz w:val="22"/>
                <w:szCs w:val="22"/>
              </w:rPr>
            </w:pPr>
            <w:r w:rsidRPr="00AE2CDB">
              <w:rPr>
                <w:sz w:val="22"/>
                <w:szCs w:val="22"/>
              </w:rPr>
              <w:t>T</w:t>
            </w:r>
          </w:p>
        </w:tc>
        <w:tc>
          <w:tcPr>
            <w:tcW w:w="1305" w:type="dxa"/>
            <w:shd w:val="clear" w:color="auto" w:fill="auto"/>
            <w:tcMar>
              <w:left w:w="115" w:type="dxa"/>
              <w:right w:w="115" w:type="dxa"/>
            </w:tcMar>
          </w:tcPr>
          <w:p w14:paraId="4829EEC1" w14:textId="77777777" w:rsidR="00A90A6B" w:rsidRPr="00AE2CDB"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0BB94014" w14:textId="77777777" w:rsidR="00A90A6B" w:rsidRPr="00AE2CDB" w:rsidRDefault="00A90A6B" w:rsidP="002D2F3E">
            <w:pPr>
              <w:pStyle w:val="normal0"/>
              <w:widowControl w:val="0"/>
              <w:spacing w:line="276" w:lineRule="auto"/>
              <w:rPr>
                <w:sz w:val="22"/>
                <w:szCs w:val="22"/>
              </w:rPr>
            </w:pPr>
            <w:r w:rsidRPr="00AE2CDB">
              <w:rPr>
                <w:sz w:val="22"/>
                <w:szCs w:val="22"/>
              </w:rPr>
              <w:t>Temperature</w:t>
            </w:r>
          </w:p>
        </w:tc>
        <w:tc>
          <w:tcPr>
            <w:tcW w:w="1349" w:type="dxa"/>
            <w:shd w:val="clear" w:color="auto" w:fill="auto"/>
            <w:tcMar>
              <w:left w:w="115" w:type="dxa"/>
              <w:right w:w="115" w:type="dxa"/>
            </w:tcMar>
          </w:tcPr>
          <w:p w14:paraId="5CDBEA33"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1B1679EA" w14:textId="77777777" w:rsidTr="002D2F3E">
        <w:tc>
          <w:tcPr>
            <w:tcW w:w="1309" w:type="dxa"/>
            <w:shd w:val="clear" w:color="auto" w:fill="auto"/>
            <w:tcMar>
              <w:left w:w="115" w:type="dxa"/>
              <w:right w:w="115" w:type="dxa"/>
            </w:tcMar>
          </w:tcPr>
          <w:p w14:paraId="57234284"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7EBBB244" w14:textId="77777777" w:rsidR="00A90A6B" w:rsidRPr="00AE2CDB" w:rsidRDefault="00A90A6B" w:rsidP="002D2F3E">
            <w:pPr>
              <w:pStyle w:val="normal0"/>
              <w:widowControl w:val="0"/>
              <w:spacing w:line="276" w:lineRule="auto"/>
              <w:rPr>
                <w:sz w:val="22"/>
                <w:szCs w:val="22"/>
              </w:rPr>
            </w:pPr>
            <w:r w:rsidRPr="00AE2CDB">
              <w:rPr>
                <w:sz w:val="22"/>
                <w:szCs w:val="22"/>
              </w:rPr>
              <w:t>T</w:t>
            </w:r>
            <w:r w:rsidRPr="00AE2CDB">
              <w:rPr>
                <w:sz w:val="22"/>
                <w:szCs w:val="22"/>
                <w:vertAlign w:val="subscript"/>
              </w:rPr>
              <w:t>0</w:t>
            </w:r>
          </w:p>
        </w:tc>
        <w:tc>
          <w:tcPr>
            <w:tcW w:w="1305" w:type="dxa"/>
            <w:shd w:val="clear" w:color="auto" w:fill="auto"/>
            <w:tcMar>
              <w:left w:w="115" w:type="dxa"/>
              <w:right w:w="115" w:type="dxa"/>
            </w:tcMar>
          </w:tcPr>
          <w:p w14:paraId="01B2E5A0" w14:textId="77777777" w:rsidR="00A90A6B" w:rsidRPr="00AE2CDB"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471FD59C" w14:textId="77777777" w:rsidR="00A90A6B" w:rsidRPr="00AE2CDB" w:rsidRDefault="00A90A6B" w:rsidP="002D2F3E">
            <w:pPr>
              <w:pStyle w:val="normal0"/>
              <w:widowControl w:val="0"/>
              <w:spacing w:line="276" w:lineRule="auto"/>
              <w:rPr>
                <w:sz w:val="22"/>
                <w:szCs w:val="22"/>
              </w:rPr>
            </w:pPr>
            <w:r w:rsidRPr="00AE2CDB">
              <w:rPr>
                <w:sz w:val="22"/>
                <w:szCs w:val="22"/>
              </w:rPr>
              <w:t>Reference temperature</w:t>
            </w:r>
          </w:p>
        </w:tc>
        <w:tc>
          <w:tcPr>
            <w:tcW w:w="1349" w:type="dxa"/>
            <w:shd w:val="clear" w:color="auto" w:fill="auto"/>
            <w:tcMar>
              <w:left w:w="115" w:type="dxa"/>
              <w:right w:w="115" w:type="dxa"/>
            </w:tcMar>
          </w:tcPr>
          <w:p w14:paraId="2B529B24"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44C86AF4" w14:textId="77777777" w:rsidTr="002D2F3E">
        <w:tc>
          <w:tcPr>
            <w:tcW w:w="1309" w:type="dxa"/>
            <w:shd w:val="clear" w:color="auto" w:fill="auto"/>
            <w:tcMar>
              <w:left w:w="115" w:type="dxa"/>
              <w:right w:w="115" w:type="dxa"/>
            </w:tcMar>
          </w:tcPr>
          <w:p w14:paraId="484FC493"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7350894"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f</w:t>
            </w:r>
            <w:r w:rsidRPr="00AE2CDB">
              <w:rPr>
                <w:sz w:val="22"/>
                <w:szCs w:val="22"/>
                <w:vertAlign w:val="subscript"/>
              </w:rPr>
              <w:t>act</w:t>
            </w:r>
            <w:proofErr w:type="gramEnd"/>
          </w:p>
        </w:tc>
        <w:tc>
          <w:tcPr>
            <w:tcW w:w="1305" w:type="dxa"/>
            <w:shd w:val="clear" w:color="auto" w:fill="auto"/>
            <w:tcMar>
              <w:left w:w="115" w:type="dxa"/>
              <w:right w:w="115" w:type="dxa"/>
            </w:tcMar>
          </w:tcPr>
          <w:p w14:paraId="0896F30E" w14:textId="77777777" w:rsidR="00A90A6B" w:rsidRPr="00AE2CDB"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21F71909" w14:textId="77777777" w:rsidR="00A90A6B" w:rsidRPr="00AE2CDB" w:rsidRDefault="00A90A6B" w:rsidP="002D2F3E">
            <w:pPr>
              <w:pStyle w:val="normal0"/>
              <w:widowControl w:val="0"/>
              <w:spacing w:line="276" w:lineRule="auto"/>
              <w:rPr>
                <w:sz w:val="22"/>
                <w:szCs w:val="22"/>
              </w:rPr>
            </w:pPr>
            <w:r w:rsidRPr="00AE2CDB">
              <w:rPr>
                <w:sz w:val="22"/>
                <w:szCs w:val="22"/>
              </w:rPr>
              <w:t>Fraction enzymes active at temperature T</w:t>
            </w:r>
          </w:p>
        </w:tc>
        <w:tc>
          <w:tcPr>
            <w:tcW w:w="1349" w:type="dxa"/>
            <w:shd w:val="clear" w:color="auto" w:fill="auto"/>
            <w:tcMar>
              <w:left w:w="115" w:type="dxa"/>
              <w:right w:w="115" w:type="dxa"/>
            </w:tcMar>
          </w:tcPr>
          <w:p w14:paraId="1F88238C"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AE2CDB" w14:paraId="727D193A" w14:textId="77777777" w:rsidTr="002D2F3E">
        <w:tc>
          <w:tcPr>
            <w:tcW w:w="1309" w:type="dxa"/>
            <w:shd w:val="clear" w:color="auto" w:fill="auto"/>
            <w:tcMar>
              <w:left w:w="115" w:type="dxa"/>
              <w:right w:w="115" w:type="dxa"/>
            </w:tcMar>
          </w:tcPr>
          <w:p w14:paraId="57BBFC37"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1C7A132" w14:textId="77777777" w:rsidR="00A90A6B" w:rsidRPr="00AE2CDB"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H</w:t>
            </w:r>
            <w:r w:rsidRPr="00AE2CDB">
              <w:rPr>
                <w:sz w:val="22"/>
                <w:szCs w:val="22"/>
                <w:vertAlign w:val="superscript"/>
              </w:rPr>
              <w:t>*</w:t>
            </w:r>
          </w:p>
        </w:tc>
        <w:tc>
          <w:tcPr>
            <w:tcW w:w="1305" w:type="dxa"/>
            <w:shd w:val="clear" w:color="auto" w:fill="auto"/>
            <w:tcMar>
              <w:left w:w="115" w:type="dxa"/>
              <w:right w:w="115" w:type="dxa"/>
            </w:tcMar>
          </w:tcPr>
          <w:p w14:paraId="427FE57D" w14:textId="77777777" w:rsidR="00A90A6B" w:rsidRPr="00AE2CDB" w:rsidRDefault="00A90A6B" w:rsidP="002D2F3E">
            <w:pPr>
              <w:pStyle w:val="normal0"/>
              <w:widowControl w:val="0"/>
              <w:spacing w:line="276" w:lineRule="auto"/>
              <w:rPr>
                <w:sz w:val="22"/>
                <w:szCs w:val="22"/>
              </w:rPr>
            </w:pPr>
            <w:r w:rsidRPr="00AE2CDB">
              <w:rPr>
                <w:sz w:val="22"/>
                <w:szCs w:val="22"/>
              </w:rPr>
              <w:t>J mol</w:t>
            </w:r>
            <w:r w:rsidRPr="00AE2CDB">
              <w:rPr>
                <w:sz w:val="22"/>
                <w:szCs w:val="22"/>
                <w:vertAlign w:val="superscript"/>
              </w:rPr>
              <w:t>-1</w:t>
            </w:r>
          </w:p>
        </w:tc>
        <w:tc>
          <w:tcPr>
            <w:tcW w:w="4170" w:type="dxa"/>
            <w:shd w:val="clear" w:color="auto" w:fill="auto"/>
            <w:tcMar>
              <w:left w:w="115" w:type="dxa"/>
              <w:right w:w="115" w:type="dxa"/>
            </w:tcMar>
          </w:tcPr>
          <w:p w14:paraId="3F93BC95" w14:textId="77777777" w:rsidR="00A90A6B" w:rsidRPr="00AE2CDB" w:rsidRDefault="00A90A6B" w:rsidP="002D2F3E">
            <w:pPr>
              <w:pStyle w:val="normal0"/>
              <w:widowControl w:val="0"/>
              <w:spacing w:line="276" w:lineRule="auto"/>
              <w:rPr>
                <w:sz w:val="22"/>
                <w:szCs w:val="22"/>
              </w:rPr>
            </w:pPr>
            <w:r w:rsidRPr="00AE2CDB">
              <w:rPr>
                <w:sz w:val="22"/>
                <w:szCs w:val="22"/>
              </w:rPr>
              <w:t>Enthalpy change at T</w:t>
            </w:r>
            <w:r w:rsidRPr="00AE2CDB">
              <w:rPr>
                <w:sz w:val="22"/>
                <w:szCs w:val="22"/>
                <w:vertAlign w:val="superscript"/>
              </w:rPr>
              <w:t>*</w:t>
            </w:r>
            <w:r w:rsidRPr="00AE2CDB">
              <w:rPr>
                <w:sz w:val="22"/>
                <w:szCs w:val="22"/>
                <w:vertAlign w:val="subscript"/>
              </w:rPr>
              <w:t>H</w:t>
            </w:r>
          </w:p>
        </w:tc>
        <w:tc>
          <w:tcPr>
            <w:tcW w:w="1349" w:type="dxa"/>
            <w:shd w:val="clear" w:color="auto" w:fill="auto"/>
            <w:tcMar>
              <w:left w:w="115" w:type="dxa"/>
              <w:right w:w="115" w:type="dxa"/>
            </w:tcMar>
          </w:tcPr>
          <w:p w14:paraId="21B6879B" w14:textId="77777777" w:rsidR="00A90A6B" w:rsidRPr="00AE2CDB" w:rsidRDefault="00A90A6B" w:rsidP="002D2F3E">
            <w:pPr>
              <w:pStyle w:val="normal0"/>
              <w:widowControl w:val="0"/>
              <w:spacing w:line="276" w:lineRule="auto"/>
              <w:rPr>
                <w:sz w:val="22"/>
                <w:szCs w:val="22"/>
              </w:rPr>
            </w:pPr>
            <w:r w:rsidRPr="00AE2CDB">
              <w:rPr>
                <w:sz w:val="22"/>
                <w:szCs w:val="22"/>
              </w:rPr>
              <w:t>5312.072</w:t>
            </w:r>
          </w:p>
        </w:tc>
      </w:tr>
      <w:tr w:rsidR="00A90A6B" w:rsidRPr="00897890" w14:paraId="05517E21" w14:textId="77777777" w:rsidTr="002D2F3E">
        <w:tc>
          <w:tcPr>
            <w:tcW w:w="1309" w:type="dxa"/>
            <w:shd w:val="clear" w:color="auto" w:fill="auto"/>
            <w:tcMar>
              <w:left w:w="115" w:type="dxa"/>
              <w:right w:w="115" w:type="dxa"/>
            </w:tcMar>
          </w:tcPr>
          <w:p w14:paraId="443DB0B1"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0DB0626D" w14:textId="77777777" w:rsidR="00A90A6B" w:rsidRPr="00897890"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S</w:t>
            </w:r>
            <w:r w:rsidRPr="00AE2CDB">
              <w:rPr>
                <w:sz w:val="22"/>
                <w:szCs w:val="22"/>
                <w:vertAlign w:val="superscript"/>
              </w:rPr>
              <w:t>*</w:t>
            </w:r>
          </w:p>
        </w:tc>
        <w:tc>
          <w:tcPr>
            <w:tcW w:w="1305" w:type="dxa"/>
            <w:shd w:val="clear" w:color="auto" w:fill="auto"/>
            <w:tcMar>
              <w:left w:w="115" w:type="dxa"/>
              <w:right w:w="115" w:type="dxa"/>
            </w:tcMar>
          </w:tcPr>
          <w:p w14:paraId="42BCA732" w14:textId="77777777" w:rsidR="00A90A6B" w:rsidRPr="00897890" w:rsidRDefault="00A90A6B" w:rsidP="002D2F3E">
            <w:pPr>
              <w:pStyle w:val="normal0"/>
              <w:widowControl w:val="0"/>
              <w:spacing w:line="276" w:lineRule="auto"/>
              <w:rPr>
                <w:sz w:val="22"/>
                <w:szCs w:val="22"/>
              </w:rPr>
            </w:pPr>
            <w:r w:rsidRPr="00AE2CDB">
              <w:rPr>
                <w:sz w:val="22"/>
                <w:szCs w:val="22"/>
              </w:rPr>
              <w:t>J K</w:t>
            </w:r>
            <w:r w:rsidRPr="00AE2CDB">
              <w:rPr>
                <w:sz w:val="22"/>
                <w:szCs w:val="22"/>
                <w:vertAlign w:val="superscript"/>
              </w:rPr>
              <w:t>-1</w:t>
            </w:r>
            <w:r w:rsidRPr="00AE2CDB">
              <w:rPr>
                <w:sz w:val="22"/>
                <w:szCs w:val="22"/>
              </w:rPr>
              <w:t xml:space="preserve"> mol</w:t>
            </w:r>
            <w:r w:rsidRPr="00AE2CDB">
              <w:rPr>
                <w:sz w:val="22"/>
                <w:szCs w:val="22"/>
                <w:vertAlign w:val="superscript"/>
              </w:rPr>
              <w:t>-1</w:t>
            </w:r>
          </w:p>
        </w:tc>
        <w:tc>
          <w:tcPr>
            <w:tcW w:w="4170" w:type="dxa"/>
            <w:shd w:val="clear" w:color="auto" w:fill="auto"/>
            <w:tcMar>
              <w:left w:w="115" w:type="dxa"/>
              <w:right w:w="115" w:type="dxa"/>
            </w:tcMar>
          </w:tcPr>
          <w:p w14:paraId="5A66FA76" w14:textId="77777777" w:rsidR="00A90A6B" w:rsidRPr="00897890" w:rsidRDefault="00A90A6B" w:rsidP="002D2F3E">
            <w:pPr>
              <w:pStyle w:val="normal0"/>
              <w:widowControl w:val="0"/>
              <w:spacing w:line="276" w:lineRule="auto"/>
              <w:rPr>
                <w:sz w:val="22"/>
                <w:szCs w:val="22"/>
              </w:rPr>
            </w:pPr>
            <w:r w:rsidRPr="00AE2CDB">
              <w:rPr>
                <w:sz w:val="22"/>
                <w:szCs w:val="22"/>
              </w:rPr>
              <w:t>Entropy change at T</w:t>
            </w:r>
            <w:r w:rsidRPr="00AE2CDB">
              <w:rPr>
                <w:sz w:val="22"/>
                <w:szCs w:val="22"/>
                <w:vertAlign w:val="superscript"/>
              </w:rPr>
              <w:t>*</w:t>
            </w:r>
            <w:r w:rsidRPr="00AE2CDB">
              <w:rPr>
                <w:sz w:val="22"/>
                <w:szCs w:val="22"/>
                <w:vertAlign w:val="subscript"/>
              </w:rPr>
              <w:t>S</w:t>
            </w:r>
          </w:p>
        </w:tc>
        <w:tc>
          <w:tcPr>
            <w:tcW w:w="1349" w:type="dxa"/>
            <w:shd w:val="clear" w:color="auto" w:fill="auto"/>
            <w:tcMar>
              <w:left w:w="115" w:type="dxa"/>
              <w:right w:w="115" w:type="dxa"/>
            </w:tcMar>
          </w:tcPr>
          <w:p w14:paraId="3BA35DC7" w14:textId="77777777" w:rsidR="00A90A6B" w:rsidRPr="00897890" w:rsidRDefault="00A90A6B" w:rsidP="002D2F3E">
            <w:pPr>
              <w:pStyle w:val="normal0"/>
              <w:widowControl w:val="0"/>
              <w:spacing w:line="276" w:lineRule="auto"/>
              <w:rPr>
                <w:sz w:val="22"/>
                <w:szCs w:val="22"/>
              </w:rPr>
            </w:pPr>
            <w:r w:rsidRPr="00AE2CDB">
              <w:rPr>
                <w:sz w:val="22"/>
                <w:szCs w:val="22"/>
              </w:rPr>
              <w:t>18.1</w:t>
            </w:r>
          </w:p>
        </w:tc>
      </w:tr>
      <w:tr w:rsidR="00A90A6B" w:rsidRPr="00897890" w14:paraId="04572B1B" w14:textId="77777777" w:rsidTr="002D2F3E">
        <w:tc>
          <w:tcPr>
            <w:tcW w:w="1309" w:type="dxa"/>
            <w:shd w:val="clear" w:color="auto" w:fill="auto"/>
            <w:tcMar>
              <w:left w:w="115" w:type="dxa"/>
              <w:right w:w="115" w:type="dxa"/>
            </w:tcMar>
          </w:tcPr>
          <w:p w14:paraId="22605B82"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5A34172" w14:textId="77777777" w:rsidR="00A90A6B" w:rsidRPr="00897890" w:rsidRDefault="00A90A6B" w:rsidP="002D2F3E">
            <w:pPr>
              <w:pStyle w:val="normal0"/>
              <w:widowControl w:val="0"/>
              <w:spacing w:line="276" w:lineRule="auto"/>
              <w:rPr>
                <w:sz w:val="22"/>
                <w:szCs w:val="22"/>
              </w:rPr>
            </w:pPr>
            <w:r w:rsidRPr="00AE2CDB">
              <w:rPr>
                <w:sz w:val="22"/>
                <w:szCs w:val="22"/>
              </w:rPr>
              <w:t>T</w:t>
            </w:r>
            <w:r w:rsidRPr="00AE2CDB">
              <w:rPr>
                <w:sz w:val="22"/>
                <w:szCs w:val="22"/>
                <w:vertAlign w:val="superscript"/>
              </w:rPr>
              <w:t>*</w:t>
            </w:r>
            <w:r w:rsidRPr="00AE2CDB">
              <w:rPr>
                <w:sz w:val="22"/>
                <w:szCs w:val="22"/>
                <w:vertAlign w:val="subscript"/>
              </w:rPr>
              <w:t>H</w:t>
            </w:r>
          </w:p>
        </w:tc>
        <w:tc>
          <w:tcPr>
            <w:tcW w:w="1305" w:type="dxa"/>
            <w:shd w:val="clear" w:color="auto" w:fill="auto"/>
            <w:tcMar>
              <w:left w:w="115" w:type="dxa"/>
              <w:right w:w="115" w:type="dxa"/>
            </w:tcMar>
          </w:tcPr>
          <w:p w14:paraId="4312AD99" w14:textId="77777777" w:rsidR="00A90A6B" w:rsidRPr="00897890"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3E9A91BC" w14:textId="77777777" w:rsidR="00A90A6B" w:rsidRPr="00897890" w:rsidRDefault="00A90A6B" w:rsidP="002D2F3E">
            <w:pPr>
              <w:pStyle w:val="normal0"/>
              <w:widowControl w:val="0"/>
              <w:spacing w:line="276" w:lineRule="auto"/>
              <w:rPr>
                <w:sz w:val="22"/>
                <w:szCs w:val="22"/>
              </w:rPr>
            </w:pPr>
            <w:r w:rsidRPr="00AE2CDB">
              <w:rPr>
                <w:sz w:val="22"/>
                <w:szCs w:val="22"/>
              </w:rPr>
              <w:t>Convergence temperature for enthalpy</w:t>
            </w:r>
          </w:p>
        </w:tc>
        <w:tc>
          <w:tcPr>
            <w:tcW w:w="1349" w:type="dxa"/>
            <w:shd w:val="clear" w:color="auto" w:fill="auto"/>
            <w:tcMar>
              <w:left w:w="115" w:type="dxa"/>
              <w:right w:w="115" w:type="dxa"/>
            </w:tcMar>
          </w:tcPr>
          <w:p w14:paraId="4AD5BA41" w14:textId="77777777" w:rsidR="00A90A6B" w:rsidRPr="00897890" w:rsidRDefault="00A90A6B" w:rsidP="002D2F3E">
            <w:pPr>
              <w:pStyle w:val="normal0"/>
              <w:widowControl w:val="0"/>
              <w:spacing w:line="276" w:lineRule="auto"/>
              <w:rPr>
                <w:sz w:val="22"/>
                <w:szCs w:val="22"/>
              </w:rPr>
            </w:pPr>
            <w:r w:rsidRPr="00AE2CDB">
              <w:rPr>
                <w:sz w:val="22"/>
                <w:szCs w:val="22"/>
              </w:rPr>
              <w:t>373.6</w:t>
            </w:r>
          </w:p>
        </w:tc>
      </w:tr>
      <w:tr w:rsidR="00A90A6B" w:rsidRPr="00AE2CDB" w14:paraId="7710D7F8" w14:textId="77777777" w:rsidTr="002D2F3E">
        <w:tc>
          <w:tcPr>
            <w:tcW w:w="1309" w:type="dxa"/>
            <w:shd w:val="clear" w:color="auto" w:fill="auto"/>
            <w:tcMar>
              <w:left w:w="115" w:type="dxa"/>
              <w:right w:w="115" w:type="dxa"/>
            </w:tcMar>
          </w:tcPr>
          <w:p w14:paraId="1F1D55F8"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377D68C" w14:textId="77777777" w:rsidR="00A90A6B" w:rsidRPr="00AE2CDB" w:rsidRDefault="00A90A6B" w:rsidP="002D2F3E">
            <w:pPr>
              <w:pStyle w:val="normal0"/>
              <w:widowControl w:val="0"/>
              <w:spacing w:line="276" w:lineRule="auto"/>
              <w:rPr>
                <w:sz w:val="22"/>
                <w:szCs w:val="22"/>
              </w:rPr>
            </w:pPr>
            <w:r w:rsidRPr="00AE2CDB">
              <w:rPr>
                <w:sz w:val="22"/>
                <w:szCs w:val="22"/>
              </w:rPr>
              <w:t>T</w:t>
            </w:r>
            <w:r w:rsidRPr="00AE2CDB">
              <w:rPr>
                <w:sz w:val="22"/>
                <w:szCs w:val="22"/>
                <w:vertAlign w:val="superscript"/>
              </w:rPr>
              <w:t>*</w:t>
            </w:r>
            <w:r w:rsidRPr="00AE2CDB">
              <w:rPr>
                <w:sz w:val="22"/>
                <w:szCs w:val="22"/>
                <w:vertAlign w:val="subscript"/>
              </w:rPr>
              <w:t>S</w:t>
            </w:r>
          </w:p>
        </w:tc>
        <w:tc>
          <w:tcPr>
            <w:tcW w:w="1305" w:type="dxa"/>
            <w:shd w:val="clear" w:color="auto" w:fill="auto"/>
            <w:tcMar>
              <w:left w:w="115" w:type="dxa"/>
              <w:right w:w="115" w:type="dxa"/>
            </w:tcMar>
          </w:tcPr>
          <w:p w14:paraId="676E8F53" w14:textId="77777777" w:rsidR="00A90A6B" w:rsidRPr="00AE2CDB" w:rsidRDefault="00A90A6B" w:rsidP="002D2F3E">
            <w:pPr>
              <w:pStyle w:val="normal0"/>
              <w:widowControl w:val="0"/>
              <w:spacing w:line="276" w:lineRule="auto"/>
              <w:rPr>
                <w:sz w:val="22"/>
                <w:szCs w:val="22"/>
              </w:rPr>
            </w:pPr>
            <w:r w:rsidRPr="00AE2CDB">
              <w:rPr>
                <w:sz w:val="22"/>
                <w:szCs w:val="22"/>
              </w:rPr>
              <w:t>K</w:t>
            </w:r>
          </w:p>
        </w:tc>
        <w:tc>
          <w:tcPr>
            <w:tcW w:w="4170" w:type="dxa"/>
            <w:shd w:val="clear" w:color="auto" w:fill="auto"/>
            <w:tcMar>
              <w:left w:w="115" w:type="dxa"/>
              <w:right w:w="115" w:type="dxa"/>
            </w:tcMar>
          </w:tcPr>
          <w:p w14:paraId="177D5486" w14:textId="77777777" w:rsidR="00A90A6B" w:rsidRPr="00AE2CDB" w:rsidRDefault="00A90A6B" w:rsidP="002D2F3E">
            <w:pPr>
              <w:pStyle w:val="normal0"/>
              <w:widowControl w:val="0"/>
              <w:spacing w:line="276" w:lineRule="auto"/>
              <w:rPr>
                <w:sz w:val="22"/>
                <w:szCs w:val="22"/>
              </w:rPr>
            </w:pPr>
            <w:r w:rsidRPr="00AE2CDB">
              <w:rPr>
                <w:sz w:val="22"/>
                <w:szCs w:val="22"/>
              </w:rPr>
              <w:t>Convergence temperature for entropy</w:t>
            </w:r>
          </w:p>
        </w:tc>
        <w:tc>
          <w:tcPr>
            <w:tcW w:w="1349" w:type="dxa"/>
            <w:shd w:val="clear" w:color="auto" w:fill="auto"/>
            <w:tcMar>
              <w:left w:w="115" w:type="dxa"/>
              <w:right w:w="115" w:type="dxa"/>
            </w:tcMar>
          </w:tcPr>
          <w:p w14:paraId="3E204556" w14:textId="77777777" w:rsidR="00A90A6B" w:rsidRPr="00AE2CDB" w:rsidRDefault="00A90A6B" w:rsidP="002D2F3E">
            <w:pPr>
              <w:pStyle w:val="normal0"/>
              <w:widowControl w:val="0"/>
              <w:spacing w:line="276" w:lineRule="auto"/>
              <w:rPr>
                <w:sz w:val="22"/>
                <w:szCs w:val="22"/>
              </w:rPr>
            </w:pPr>
            <w:r w:rsidRPr="00AE2CDB">
              <w:rPr>
                <w:sz w:val="22"/>
                <w:szCs w:val="22"/>
              </w:rPr>
              <w:t>385.2</w:t>
            </w:r>
          </w:p>
        </w:tc>
      </w:tr>
      <w:tr w:rsidR="00A90A6B" w:rsidRPr="00AE2CDB" w14:paraId="44C5FB6C" w14:textId="77777777" w:rsidTr="002D2F3E">
        <w:tc>
          <w:tcPr>
            <w:tcW w:w="1309" w:type="dxa"/>
            <w:shd w:val="clear" w:color="auto" w:fill="auto"/>
            <w:tcMar>
              <w:left w:w="115" w:type="dxa"/>
              <w:right w:w="115" w:type="dxa"/>
            </w:tcMar>
          </w:tcPr>
          <w:p w14:paraId="5C3A3C3A"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1257614" w14:textId="77777777" w:rsidR="00A90A6B" w:rsidRPr="00AE2CDB" w:rsidRDefault="00A90A6B" w:rsidP="002D2F3E">
            <w:pPr>
              <w:pStyle w:val="normal0"/>
              <w:widowControl w:val="0"/>
              <w:spacing w:line="276" w:lineRule="auto"/>
              <w:rPr>
                <w:sz w:val="22"/>
                <w:szCs w:val="22"/>
              </w:rPr>
            </w:pPr>
            <w:r w:rsidRPr="00897890">
              <w:rPr>
                <w:rFonts w:ascii="Symbol" w:hAnsi="Symbol"/>
                <w:sz w:val="22"/>
                <w:szCs w:val="22"/>
              </w:rPr>
              <w:t></w:t>
            </w:r>
            <w:r w:rsidRPr="00897890">
              <w:rPr>
                <w:sz w:val="22"/>
                <w:szCs w:val="22"/>
              </w:rPr>
              <w:t>C</w:t>
            </w:r>
            <w:r w:rsidRPr="00897890">
              <w:rPr>
                <w:sz w:val="22"/>
                <w:szCs w:val="22"/>
                <w:vertAlign w:val="subscript"/>
              </w:rPr>
              <w:t>P</w:t>
            </w:r>
          </w:p>
        </w:tc>
        <w:tc>
          <w:tcPr>
            <w:tcW w:w="1305" w:type="dxa"/>
            <w:shd w:val="clear" w:color="auto" w:fill="auto"/>
            <w:tcMar>
              <w:left w:w="115" w:type="dxa"/>
              <w:right w:w="115" w:type="dxa"/>
            </w:tcMar>
          </w:tcPr>
          <w:p w14:paraId="552FC484" w14:textId="77777777" w:rsidR="00A90A6B" w:rsidRPr="00AE2CDB" w:rsidRDefault="00A90A6B" w:rsidP="002D2F3E">
            <w:pPr>
              <w:pStyle w:val="normal0"/>
              <w:widowControl w:val="0"/>
              <w:spacing w:line="276" w:lineRule="auto"/>
              <w:rPr>
                <w:sz w:val="22"/>
                <w:szCs w:val="22"/>
              </w:rPr>
            </w:pPr>
            <w:r w:rsidRPr="00AE2CDB">
              <w:rPr>
                <w:sz w:val="22"/>
                <w:szCs w:val="22"/>
              </w:rPr>
              <w:t>J mol</w:t>
            </w:r>
            <w:r w:rsidRPr="00AE2CDB">
              <w:rPr>
                <w:sz w:val="22"/>
                <w:szCs w:val="22"/>
                <w:vertAlign w:val="superscript"/>
              </w:rPr>
              <w:t>-1</w:t>
            </w:r>
          </w:p>
        </w:tc>
        <w:tc>
          <w:tcPr>
            <w:tcW w:w="4170" w:type="dxa"/>
            <w:shd w:val="clear" w:color="auto" w:fill="auto"/>
            <w:tcMar>
              <w:left w:w="115" w:type="dxa"/>
              <w:right w:w="115" w:type="dxa"/>
            </w:tcMar>
          </w:tcPr>
          <w:p w14:paraId="2492E155" w14:textId="77777777" w:rsidR="00A90A6B" w:rsidRPr="00AE2CDB" w:rsidRDefault="00A90A6B" w:rsidP="002D2F3E">
            <w:pPr>
              <w:pStyle w:val="normal0"/>
              <w:widowControl w:val="0"/>
              <w:spacing w:line="276" w:lineRule="auto"/>
              <w:rPr>
                <w:sz w:val="22"/>
                <w:szCs w:val="22"/>
              </w:rPr>
            </w:pPr>
            <w:r w:rsidRPr="00AE2CDB">
              <w:rPr>
                <w:sz w:val="22"/>
                <w:szCs w:val="22"/>
              </w:rPr>
              <w:t>Heat capacity change</w:t>
            </w:r>
          </w:p>
        </w:tc>
        <w:tc>
          <w:tcPr>
            <w:tcW w:w="1349" w:type="dxa"/>
            <w:shd w:val="clear" w:color="auto" w:fill="auto"/>
            <w:tcMar>
              <w:left w:w="115" w:type="dxa"/>
              <w:right w:w="115" w:type="dxa"/>
            </w:tcMar>
          </w:tcPr>
          <w:p w14:paraId="31DB4A81" w14:textId="77777777" w:rsidR="00A90A6B" w:rsidRPr="00AE2CDB" w:rsidRDefault="00A90A6B" w:rsidP="002D2F3E">
            <w:pPr>
              <w:pStyle w:val="normal0"/>
              <w:widowControl w:val="0"/>
              <w:spacing w:line="276" w:lineRule="auto"/>
              <w:rPr>
                <w:sz w:val="22"/>
                <w:szCs w:val="22"/>
              </w:rPr>
            </w:pPr>
            <w:r w:rsidRPr="00AE2CDB">
              <w:rPr>
                <w:sz w:val="22"/>
                <w:szCs w:val="22"/>
              </w:rPr>
              <w:t>-</w:t>
            </w:r>
          </w:p>
        </w:tc>
      </w:tr>
      <w:tr w:rsidR="00A90A6B" w:rsidRPr="00897890" w14:paraId="66880E3C" w14:textId="77777777" w:rsidTr="002D2F3E">
        <w:tc>
          <w:tcPr>
            <w:tcW w:w="1309" w:type="dxa"/>
            <w:shd w:val="clear" w:color="auto" w:fill="auto"/>
            <w:tcMar>
              <w:left w:w="115" w:type="dxa"/>
              <w:right w:w="115" w:type="dxa"/>
            </w:tcMar>
          </w:tcPr>
          <w:p w14:paraId="7A4B3FCA"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3DB1541"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n</w:t>
            </w:r>
            <w:proofErr w:type="gramEnd"/>
          </w:p>
        </w:tc>
        <w:tc>
          <w:tcPr>
            <w:tcW w:w="1305" w:type="dxa"/>
            <w:shd w:val="clear" w:color="auto" w:fill="auto"/>
            <w:tcMar>
              <w:left w:w="115" w:type="dxa"/>
              <w:right w:w="115" w:type="dxa"/>
            </w:tcMar>
          </w:tcPr>
          <w:p w14:paraId="76CB359A"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6CD450B9" w14:textId="77777777" w:rsidR="00A90A6B" w:rsidRPr="00897890" w:rsidRDefault="00A90A6B" w:rsidP="002D2F3E">
            <w:pPr>
              <w:pStyle w:val="normal0"/>
              <w:widowControl w:val="0"/>
              <w:spacing w:line="276" w:lineRule="auto"/>
              <w:rPr>
                <w:sz w:val="22"/>
                <w:szCs w:val="22"/>
              </w:rPr>
            </w:pPr>
            <w:r w:rsidRPr="00AE2CDB">
              <w:rPr>
                <w:sz w:val="22"/>
                <w:szCs w:val="22"/>
              </w:rPr>
              <w:t>Number of amino acid residues for an enzyme</w:t>
            </w:r>
          </w:p>
        </w:tc>
        <w:tc>
          <w:tcPr>
            <w:tcW w:w="1349" w:type="dxa"/>
            <w:shd w:val="clear" w:color="auto" w:fill="auto"/>
            <w:tcMar>
              <w:left w:w="115" w:type="dxa"/>
              <w:right w:w="115" w:type="dxa"/>
            </w:tcMar>
          </w:tcPr>
          <w:p w14:paraId="2829CC1C" w14:textId="77777777" w:rsidR="00A90A6B" w:rsidRPr="00897890" w:rsidRDefault="00A90A6B" w:rsidP="002D2F3E">
            <w:pPr>
              <w:pStyle w:val="normal0"/>
              <w:widowControl w:val="0"/>
              <w:spacing w:line="276" w:lineRule="auto"/>
              <w:rPr>
                <w:sz w:val="22"/>
                <w:szCs w:val="22"/>
              </w:rPr>
            </w:pPr>
            <w:r w:rsidRPr="00AE2CDB">
              <w:rPr>
                <w:sz w:val="22"/>
                <w:szCs w:val="22"/>
              </w:rPr>
              <w:t>183</w:t>
            </w:r>
          </w:p>
        </w:tc>
      </w:tr>
      <w:tr w:rsidR="00A90A6B" w:rsidRPr="00AE2CDB" w14:paraId="194E2B8F" w14:textId="77777777" w:rsidTr="002D2F3E">
        <w:tc>
          <w:tcPr>
            <w:tcW w:w="1309" w:type="dxa"/>
            <w:shd w:val="clear" w:color="auto" w:fill="auto"/>
            <w:tcMar>
              <w:left w:w="115" w:type="dxa"/>
              <w:right w:w="115" w:type="dxa"/>
            </w:tcMar>
          </w:tcPr>
          <w:p w14:paraId="0C96F941"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6E4E3D8" w14:textId="77777777" w:rsidR="00A90A6B" w:rsidRPr="00AE2CDB" w:rsidRDefault="00A90A6B" w:rsidP="002D2F3E">
            <w:pPr>
              <w:pStyle w:val="normal0"/>
              <w:widowControl w:val="0"/>
              <w:spacing w:line="276" w:lineRule="auto"/>
              <w:rPr>
                <w:sz w:val="22"/>
                <w:szCs w:val="22"/>
              </w:rPr>
            </w:pPr>
            <w:r w:rsidRPr="00AE2CDB">
              <w:rPr>
                <w:sz w:val="22"/>
                <w:szCs w:val="22"/>
              </w:rPr>
              <w:t>N</w:t>
            </w:r>
            <w:r w:rsidRPr="00AE2CDB">
              <w:rPr>
                <w:sz w:val="22"/>
                <w:szCs w:val="22"/>
                <w:vertAlign w:val="subscript"/>
              </w:rPr>
              <w:t>CH</w:t>
            </w:r>
          </w:p>
        </w:tc>
        <w:tc>
          <w:tcPr>
            <w:tcW w:w="1305" w:type="dxa"/>
            <w:shd w:val="clear" w:color="auto" w:fill="auto"/>
            <w:tcMar>
              <w:left w:w="115" w:type="dxa"/>
              <w:right w:w="115" w:type="dxa"/>
            </w:tcMar>
          </w:tcPr>
          <w:p w14:paraId="660595E8" w14:textId="77777777" w:rsidR="00A90A6B" w:rsidRPr="00AE2CDB"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7F54C736" w14:textId="77777777" w:rsidR="00A90A6B" w:rsidRPr="00AE2CDB" w:rsidRDefault="00A90A6B" w:rsidP="002D2F3E">
            <w:pPr>
              <w:pStyle w:val="normal0"/>
              <w:widowControl w:val="0"/>
              <w:spacing w:line="276" w:lineRule="auto"/>
              <w:rPr>
                <w:sz w:val="22"/>
                <w:szCs w:val="22"/>
              </w:rPr>
            </w:pPr>
            <w:r w:rsidRPr="00AE2CDB">
              <w:rPr>
                <w:sz w:val="22"/>
                <w:szCs w:val="22"/>
              </w:rPr>
              <w:t>Average number of non-polar hydrogen atoms per amino acid residue</w:t>
            </w:r>
          </w:p>
        </w:tc>
        <w:tc>
          <w:tcPr>
            <w:tcW w:w="1349" w:type="dxa"/>
            <w:shd w:val="clear" w:color="auto" w:fill="auto"/>
            <w:tcMar>
              <w:left w:w="115" w:type="dxa"/>
              <w:right w:w="115" w:type="dxa"/>
            </w:tcMar>
          </w:tcPr>
          <w:p w14:paraId="726B4BF7" w14:textId="77777777" w:rsidR="00A90A6B" w:rsidRPr="00AE2CDB" w:rsidRDefault="00A90A6B" w:rsidP="002D2F3E">
            <w:pPr>
              <w:pStyle w:val="normal0"/>
              <w:widowControl w:val="0"/>
              <w:spacing w:line="276" w:lineRule="auto"/>
              <w:rPr>
                <w:sz w:val="22"/>
                <w:szCs w:val="22"/>
              </w:rPr>
            </w:pPr>
            <w:r w:rsidRPr="00AE2CDB">
              <w:rPr>
                <w:sz w:val="22"/>
                <w:szCs w:val="22"/>
              </w:rPr>
              <w:t>5.524</w:t>
            </w:r>
          </w:p>
        </w:tc>
      </w:tr>
      <w:tr w:rsidR="00A90A6B" w:rsidRPr="00AE2CDB" w14:paraId="3C20D460" w14:textId="77777777" w:rsidTr="002D2F3E">
        <w:tc>
          <w:tcPr>
            <w:tcW w:w="1309" w:type="dxa"/>
            <w:shd w:val="clear" w:color="auto" w:fill="auto"/>
            <w:tcMar>
              <w:left w:w="115" w:type="dxa"/>
              <w:right w:w="115" w:type="dxa"/>
            </w:tcMar>
          </w:tcPr>
          <w:p w14:paraId="66E9C4EB"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31345F83" w14:textId="77777777" w:rsidR="00A90A6B" w:rsidRPr="00AE2CDB" w:rsidRDefault="00A90A6B" w:rsidP="002D2F3E">
            <w:pPr>
              <w:pStyle w:val="normal0"/>
              <w:widowControl w:val="0"/>
              <w:spacing w:line="276" w:lineRule="auto"/>
              <w:rPr>
                <w:sz w:val="22"/>
                <w:szCs w:val="22"/>
              </w:rPr>
            </w:pPr>
            <w:proofErr w:type="spellStart"/>
            <w:r w:rsidRPr="00AE2CDB">
              <w:rPr>
                <w:sz w:val="22"/>
                <w:szCs w:val="22"/>
              </w:rPr>
              <w:t>V</w:t>
            </w:r>
            <w:r w:rsidRPr="00AE2CDB">
              <w:rPr>
                <w:sz w:val="22"/>
                <w:szCs w:val="22"/>
                <w:vertAlign w:val="subscript"/>
              </w:rPr>
              <w:t>E</w:t>
            </w:r>
            <w:proofErr w:type="gramStart"/>
            <w:r w:rsidRPr="00AE2CDB">
              <w:rPr>
                <w:sz w:val="22"/>
                <w:szCs w:val="22"/>
                <w:vertAlign w:val="subscript"/>
              </w:rPr>
              <w:t>,max</w:t>
            </w:r>
            <w:proofErr w:type="spellEnd"/>
            <w:proofErr w:type="gramEnd"/>
          </w:p>
        </w:tc>
        <w:tc>
          <w:tcPr>
            <w:tcW w:w="1305" w:type="dxa"/>
            <w:shd w:val="clear" w:color="auto" w:fill="auto"/>
            <w:tcMar>
              <w:left w:w="115" w:type="dxa"/>
              <w:right w:w="115" w:type="dxa"/>
            </w:tcMar>
          </w:tcPr>
          <w:p w14:paraId="4140ECE5"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72CCF1E4" w14:textId="77777777" w:rsidR="00A90A6B" w:rsidRPr="00AE2CDB" w:rsidRDefault="00A90A6B" w:rsidP="002D2F3E">
            <w:pPr>
              <w:pStyle w:val="normal0"/>
              <w:widowControl w:val="0"/>
              <w:spacing w:line="276" w:lineRule="auto"/>
              <w:rPr>
                <w:sz w:val="22"/>
                <w:szCs w:val="22"/>
              </w:rPr>
            </w:pPr>
            <w:r w:rsidRPr="00AE2CDB">
              <w:rPr>
                <w:sz w:val="22"/>
                <w:szCs w:val="22"/>
              </w:rPr>
              <w:t>Maximum rate of polymer degradation</w:t>
            </w:r>
          </w:p>
        </w:tc>
        <w:tc>
          <w:tcPr>
            <w:tcW w:w="1349" w:type="dxa"/>
            <w:shd w:val="clear" w:color="auto" w:fill="auto"/>
            <w:tcMar>
              <w:left w:w="115" w:type="dxa"/>
              <w:right w:w="115" w:type="dxa"/>
            </w:tcMar>
          </w:tcPr>
          <w:p w14:paraId="3B68BCD4" w14:textId="77777777" w:rsidR="00A90A6B" w:rsidRPr="00AE2CDB" w:rsidRDefault="00A90A6B" w:rsidP="002D2F3E">
            <w:pPr>
              <w:pStyle w:val="normal0"/>
              <w:widowControl w:val="0"/>
              <w:spacing w:line="276" w:lineRule="auto"/>
              <w:rPr>
                <w:sz w:val="22"/>
                <w:szCs w:val="22"/>
              </w:rPr>
            </w:pPr>
            <w:r w:rsidRPr="00AE2CDB">
              <w:rPr>
                <w:sz w:val="22"/>
                <w:szCs w:val="22"/>
              </w:rPr>
              <w:t>2.4133</w:t>
            </w:r>
          </w:p>
        </w:tc>
      </w:tr>
      <w:tr w:rsidR="00A90A6B" w:rsidRPr="00AE2CDB" w14:paraId="1551B94D" w14:textId="77777777" w:rsidTr="002D2F3E">
        <w:tc>
          <w:tcPr>
            <w:tcW w:w="1309" w:type="dxa"/>
            <w:shd w:val="clear" w:color="auto" w:fill="auto"/>
            <w:tcMar>
              <w:left w:w="115" w:type="dxa"/>
              <w:right w:w="115" w:type="dxa"/>
            </w:tcMar>
          </w:tcPr>
          <w:p w14:paraId="52804C07"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EF18AA0" w14:textId="77777777" w:rsidR="00A90A6B" w:rsidRPr="00AE2CDB" w:rsidRDefault="00A90A6B" w:rsidP="002D2F3E">
            <w:pPr>
              <w:pStyle w:val="normal0"/>
              <w:widowControl w:val="0"/>
              <w:spacing w:line="276" w:lineRule="auto"/>
              <w:rPr>
                <w:sz w:val="22"/>
                <w:szCs w:val="22"/>
              </w:rPr>
            </w:pPr>
            <w:proofErr w:type="spellStart"/>
            <w:proofErr w:type="gramStart"/>
            <w:r w:rsidRPr="00AE2CDB">
              <w:rPr>
                <w:sz w:val="22"/>
                <w:szCs w:val="22"/>
              </w:rPr>
              <w:t>k</w:t>
            </w:r>
            <w:r w:rsidRPr="00AE2CDB">
              <w:rPr>
                <w:sz w:val="22"/>
                <w:szCs w:val="22"/>
                <w:vertAlign w:val="subscript"/>
              </w:rPr>
              <w:t>ES</w:t>
            </w:r>
            <w:proofErr w:type="spellEnd"/>
            <w:proofErr w:type="gramEnd"/>
          </w:p>
        </w:tc>
        <w:tc>
          <w:tcPr>
            <w:tcW w:w="1305" w:type="dxa"/>
            <w:shd w:val="clear" w:color="auto" w:fill="auto"/>
            <w:tcMar>
              <w:left w:w="115" w:type="dxa"/>
              <w:right w:w="115" w:type="dxa"/>
            </w:tcMar>
          </w:tcPr>
          <w:p w14:paraId="335FED0C" w14:textId="77777777" w:rsidR="00A90A6B" w:rsidRPr="00AE2CDB"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p>
        </w:tc>
        <w:tc>
          <w:tcPr>
            <w:tcW w:w="4170" w:type="dxa"/>
            <w:shd w:val="clear" w:color="auto" w:fill="auto"/>
            <w:tcMar>
              <w:left w:w="115" w:type="dxa"/>
              <w:right w:w="115" w:type="dxa"/>
            </w:tcMar>
          </w:tcPr>
          <w:p w14:paraId="0215C5CC" w14:textId="77777777" w:rsidR="00A90A6B" w:rsidRPr="00AE2CDB" w:rsidRDefault="00A90A6B" w:rsidP="002D2F3E">
            <w:pPr>
              <w:pStyle w:val="normal0"/>
              <w:widowControl w:val="0"/>
              <w:spacing w:line="276" w:lineRule="auto"/>
              <w:rPr>
                <w:sz w:val="22"/>
                <w:szCs w:val="22"/>
              </w:rPr>
            </w:pPr>
            <w:r w:rsidRPr="00AE2CDB">
              <w:rPr>
                <w:sz w:val="22"/>
                <w:szCs w:val="22"/>
              </w:rPr>
              <w:t>Affinity parameter for enzymatic polymer degradation</w:t>
            </w:r>
          </w:p>
        </w:tc>
        <w:tc>
          <w:tcPr>
            <w:tcW w:w="1349" w:type="dxa"/>
            <w:shd w:val="clear" w:color="auto" w:fill="auto"/>
            <w:tcMar>
              <w:left w:w="115" w:type="dxa"/>
              <w:right w:w="115" w:type="dxa"/>
            </w:tcMar>
          </w:tcPr>
          <w:p w14:paraId="1851CDD2" w14:textId="77777777" w:rsidR="00A90A6B" w:rsidRPr="00AE2CDB" w:rsidRDefault="00A90A6B" w:rsidP="002D2F3E">
            <w:pPr>
              <w:pStyle w:val="normal0"/>
              <w:widowControl w:val="0"/>
              <w:spacing w:line="276" w:lineRule="auto"/>
              <w:rPr>
                <w:sz w:val="22"/>
                <w:szCs w:val="22"/>
              </w:rPr>
            </w:pPr>
            <w:r w:rsidRPr="00AE2CDB">
              <w:rPr>
                <w:sz w:val="22"/>
                <w:szCs w:val="22"/>
              </w:rPr>
              <w:t>200</w:t>
            </w:r>
          </w:p>
        </w:tc>
      </w:tr>
      <w:tr w:rsidR="00A90A6B" w:rsidRPr="00897890" w14:paraId="75EFE663" w14:textId="77777777" w:rsidTr="002D2F3E">
        <w:tc>
          <w:tcPr>
            <w:tcW w:w="1309" w:type="dxa"/>
            <w:shd w:val="clear" w:color="auto" w:fill="auto"/>
            <w:tcMar>
              <w:left w:w="115" w:type="dxa"/>
              <w:right w:w="115" w:type="dxa"/>
            </w:tcMar>
          </w:tcPr>
          <w:p w14:paraId="7B3E7870"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269F6D1B" w14:textId="77777777" w:rsidR="00A90A6B" w:rsidRPr="00897890" w:rsidRDefault="00A90A6B" w:rsidP="002D2F3E">
            <w:pPr>
              <w:pStyle w:val="normal0"/>
              <w:widowControl w:val="0"/>
              <w:spacing w:line="276" w:lineRule="auto"/>
              <w:rPr>
                <w:sz w:val="22"/>
                <w:szCs w:val="22"/>
              </w:rPr>
            </w:pPr>
            <w:proofErr w:type="spellStart"/>
            <w:proofErr w:type="gramStart"/>
            <w:r w:rsidRPr="00AE2CDB">
              <w:rPr>
                <w:sz w:val="22"/>
                <w:szCs w:val="22"/>
              </w:rPr>
              <w:t>k</w:t>
            </w:r>
            <w:r w:rsidRPr="00AE2CDB">
              <w:rPr>
                <w:sz w:val="22"/>
                <w:szCs w:val="22"/>
                <w:vertAlign w:val="subscript"/>
              </w:rPr>
              <w:t>ME</w:t>
            </w:r>
            <w:proofErr w:type="spellEnd"/>
            <w:proofErr w:type="gramEnd"/>
          </w:p>
        </w:tc>
        <w:tc>
          <w:tcPr>
            <w:tcW w:w="1305" w:type="dxa"/>
            <w:shd w:val="clear" w:color="auto" w:fill="auto"/>
            <w:tcMar>
              <w:left w:w="115" w:type="dxa"/>
              <w:right w:w="115" w:type="dxa"/>
            </w:tcMar>
          </w:tcPr>
          <w:p w14:paraId="4D296792"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p>
        </w:tc>
        <w:tc>
          <w:tcPr>
            <w:tcW w:w="4170" w:type="dxa"/>
            <w:shd w:val="clear" w:color="auto" w:fill="auto"/>
            <w:tcMar>
              <w:left w:w="115" w:type="dxa"/>
              <w:right w:w="115" w:type="dxa"/>
            </w:tcMar>
          </w:tcPr>
          <w:p w14:paraId="48771FCF" w14:textId="77777777" w:rsidR="00A90A6B" w:rsidRPr="00897890" w:rsidRDefault="00A90A6B" w:rsidP="002D2F3E">
            <w:pPr>
              <w:pStyle w:val="normal0"/>
              <w:widowControl w:val="0"/>
              <w:spacing w:line="276" w:lineRule="auto"/>
              <w:rPr>
                <w:sz w:val="22"/>
                <w:szCs w:val="22"/>
              </w:rPr>
            </w:pPr>
            <w:r w:rsidRPr="00AE2CDB">
              <w:rPr>
                <w:sz w:val="22"/>
                <w:szCs w:val="22"/>
              </w:rPr>
              <w:t>Affinity parameter for surface adsorption of enzymes</w:t>
            </w:r>
          </w:p>
        </w:tc>
        <w:tc>
          <w:tcPr>
            <w:tcW w:w="1349" w:type="dxa"/>
            <w:shd w:val="clear" w:color="auto" w:fill="auto"/>
            <w:tcMar>
              <w:left w:w="115" w:type="dxa"/>
              <w:right w:w="115" w:type="dxa"/>
            </w:tcMar>
          </w:tcPr>
          <w:p w14:paraId="1D0C24E3" w14:textId="77777777" w:rsidR="00A90A6B" w:rsidRPr="00897890" w:rsidRDefault="00A90A6B" w:rsidP="002D2F3E">
            <w:pPr>
              <w:pStyle w:val="normal0"/>
              <w:widowControl w:val="0"/>
              <w:spacing w:line="276" w:lineRule="auto"/>
              <w:rPr>
                <w:sz w:val="22"/>
                <w:szCs w:val="22"/>
              </w:rPr>
            </w:pPr>
            <w:r w:rsidRPr="00AE2CDB">
              <w:rPr>
                <w:sz w:val="22"/>
                <w:szCs w:val="22"/>
              </w:rPr>
              <w:t>50</w:t>
            </w:r>
          </w:p>
        </w:tc>
      </w:tr>
      <w:tr w:rsidR="00A90A6B" w:rsidRPr="00897890" w14:paraId="4467708B" w14:textId="77777777" w:rsidTr="002D2F3E">
        <w:tc>
          <w:tcPr>
            <w:tcW w:w="1309" w:type="dxa"/>
            <w:shd w:val="clear" w:color="auto" w:fill="auto"/>
            <w:tcMar>
              <w:left w:w="115" w:type="dxa"/>
              <w:right w:w="115" w:type="dxa"/>
            </w:tcMar>
          </w:tcPr>
          <w:p w14:paraId="0F666093"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65939D93" w14:textId="77777777" w:rsidR="00A90A6B" w:rsidRPr="00897890" w:rsidRDefault="00A90A6B" w:rsidP="002D2F3E">
            <w:pPr>
              <w:pStyle w:val="normal0"/>
              <w:widowControl w:val="0"/>
              <w:spacing w:line="276" w:lineRule="auto"/>
              <w:rPr>
                <w:sz w:val="22"/>
                <w:szCs w:val="22"/>
              </w:rPr>
            </w:pPr>
            <w:proofErr w:type="gramStart"/>
            <w:r w:rsidRPr="00AE2CDB">
              <w:rPr>
                <w:sz w:val="22"/>
                <w:szCs w:val="22"/>
              </w:rPr>
              <w:t>z</w:t>
            </w:r>
            <w:proofErr w:type="gramEnd"/>
          </w:p>
        </w:tc>
        <w:tc>
          <w:tcPr>
            <w:tcW w:w="1305" w:type="dxa"/>
            <w:shd w:val="clear" w:color="auto" w:fill="auto"/>
            <w:tcMar>
              <w:left w:w="115" w:type="dxa"/>
              <w:right w:w="115" w:type="dxa"/>
            </w:tcMar>
          </w:tcPr>
          <w:p w14:paraId="6B10F6C1" w14:textId="77777777" w:rsidR="00A90A6B" w:rsidRPr="00897890" w:rsidRDefault="00A90A6B" w:rsidP="002D2F3E">
            <w:pPr>
              <w:pStyle w:val="normal0"/>
              <w:widowControl w:val="0"/>
              <w:spacing w:line="276" w:lineRule="auto"/>
              <w:rPr>
                <w:sz w:val="22"/>
                <w:szCs w:val="22"/>
              </w:rPr>
            </w:pPr>
            <w:r w:rsidRPr="00AE2CDB">
              <w:rPr>
                <w:sz w:val="22"/>
                <w:szCs w:val="22"/>
              </w:rPr>
              <w:t>-</w:t>
            </w:r>
          </w:p>
        </w:tc>
        <w:tc>
          <w:tcPr>
            <w:tcW w:w="4170" w:type="dxa"/>
            <w:shd w:val="clear" w:color="auto" w:fill="auto"/>
            <w:tcMar>
              <w:left w:w="115" w:type="dxa"/>
              <w:right w:w="115" w:type="dxa"/>
            </w:tcMar>
          </w:tcPr>
          <w:p w14:paraId="04D7289A" w14:textId="77777777" w:rsidR="00A90A6B" w:rsidRPr="00897890" w:rsidRDefault="00A90A6B" w:rsidP="002D2F3E">
            <w:pPr>
              <w:pStyle w:val="normal0"/>
              <w:widowControl w:val="0"/>
              <w:spacing w:line="276" w:lineRule="auto"/>
              <w:rPr>
                <w:sz w:val="22"/>
                <w:szCs w:val="22"/>
              </w:rPr>
            </w:pPr>
            <w:r w:rsidRPr="00AE2CDB">
              <w:rPr>
                <w:sz w:val="22"/>
                <w:szCs w:val="22"/>
              </w:rPr>
              <w:t>Scaling parameter for transporter density</w:t>
            </w:r>
          </w:p>
        </w:tc>
        <w:tc>
          <w:tcPr>
            <w:tcW w:w="1349" w:type="dxa"/>
            <w:shd w:val="clear" w:color="auto" w:fill="auto"/>
            <w:tcMar>
              <w:left w:w="115" w:type="dxa"/>
              <w:right w:w="115" w:type="dxa"/>
            </w:tcMar>
          </w:tcPr>
          <w:p w14:paraId="4D3D515E" w14:textId="77777777" w:rsidR="00A90A6B" w:rsidRPr="00897890" w:rsidRDefault="00A90A6B" w:rsidP="002D2F3E">
            <w:pPr>
              <w:pStyle w:val="normal0"/>
              <w:widowControl w:val="0"/>
              <w:spacing w:line="276" w:lineRule="auto"/>
              <w:rPr>
                <w:sz w:val="22"/>
                <w:szCs w:val="22"/>
              </w:rPr>
            </w:pPr>
            <w:r w:rsidRPr="00AE2CDB">
              <w:rPr>
                <w:sz w:val="22"/>
                <w:szCs w:val="22"/>
              </w:rPr>
              <w:t>0.05</w:t>
            </w:r>
          </w:p>
        </w:tc>
      </w:tr>
      <w:tr w:rsidR="00A90A6B" w:rsidRPr="00AE2CDB" w14:paraId="3D119544" w14:textId="77777777" w:rsidTr="002D2F3E">
        <w:tc>
          <w:tcPr>
            <w:tcW w:w="1309" w:type="dxa"/>
            <w:shd w:val="clear" w:color="auto" w:fill="auto"/>
            <w:tcMar>
              <w:left w:w="115" w:type="dxa"/>
              <w:right w:w="115" w:type="dxa"/>
            </w:tcMar>
          </w:tcPr>
          <w:p w14:paraId="4F5565D4"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1A304DFC" w14:textId="77777777" w:rsidR="00A90A6B" w:rsidRPr="00AE2CDB" w:rsidRDefault="00A90A6B" w:rsidP="002D2F3E">
            <w:pPr>
              <w:pStyle w:val="normal0"/>
              <w:widowControl w:val="0"/>
              <w:spacing w:line="276" w:lineRule="auto"/>
              <w:rPr>
                <w:sz w:val="22"/>
                <w:szCs w:val="22"/>
              </w:rPr>
            </w:pPr>
            <w:proofErr w:type="spellStart"/>
            <w:r w:rsidRPr="00AE2CDB">
              <w:rPr>
                <w:sz w:val="22"/>
                <w:szCs w:val="22"/>
              </w:rPr>
              <w:t>V</w:t>
            </w:r>
            <w:r w:rsidRPr="00AE2CDB">
              <w:rPr>
                <w:sz w:val="22"/>
                <w:szCs w:val="22"/>
                <w:vertAlign w:val="subscript"/>
              </w:rPr>
              <w:t>B</w:t>
            </w:r>
            <w:proofErr w:type="gramStart"/>
            <w:r w:rsidRPr="00AE2CDB">
              <w:rPr>
                <w:sz w:val="22"/>
                <w:szCs w:val="22"/>
                <w:vertAlign w:val="subscript"/>
              </w:rPr>
              <w:t>,max</w:t>
            </w:r>
            <w:proofErr w:type="spellEnd"/>
            <w:proofErr w:type="gramEnd"/>
          </w:p>
        </w:tc>
        <w:tc>
          <w:tcPr>
            <w:tcW w:w="1305" w:type="dxa"/>
            <w:shd w:val="clear" w:color="auto" w:fill="auto"/>
            <w:tcMar>
              <w:left w:w="115" w:type="dxa"/>
              <w:right w:w="115" w:type="dxa"/>
            </w:tcMar>
          </w:tcPr>
          <w:p w14:paraId="4A2C7977" w14:textId="77777777" w:rsidR="00A90A6B" w:rsidRPr="00AE2CDB" w:rsidRDefault="00A90A6B" w:rsidP="002D2F3E">
            <w:pPr>
              <w:pStyle w:val="normal0"/>
              <w:widowControl w:val="0"/>
              <w:spacing w:line="276" w:lineRule="auto"/>
              <w:rPr>
                <w:sz w:val="22"/>
                <w:szCs w:val="22"/>
              </w:rPr>
            </w:pPr>
            <w:proofErr w:type="gramStart"/>
            <w:r w:rsidRPr="00AE2CDB">
              <w:rPr>
                <w:sz w:val="22"/>
                <w:szCs w:val="22"/>
              </w:rPr>
              <w:t>d</w:t>
            </w:r>
            <w:proofErr w:type="gramEnd"/>
            <w:r w:rsidRPr="00AE2CDB">
              <w:rPr>
                <w:sz w:val="22"/>
                <w:szCs w:val="22"/>
                <w:vertAlign w:val="superscript"/>
              </w:rPr>
              <w:t>-1</w:t>
            </w:r>
          </w:p>
        </w:tc>
        <w:tc>
          <w:tcPr>
            <w:tcW w:w="4170" w:type="dxa"/>
            <w:shd w:val="clear" w:color="auto" w:fill="auto"/>
            <w:tcMar>
              <w:left w:w="115" w:type="dxa"/>
              <w:right w:w="115" w:type="dxa"/>
            </w:tcMar>
          </w:tcPr>
          <w:p w14:paraId="273C978F" w14:textId="77777777" w:rsidR="00A90A6B" w:rsidRPr="00AE2CDB" w:rsidRDefault="00A90A6B" w:rsidP="002D2F3E">
            <w:pPr>
              <w:pStyle w:val="normal0"/>
              <w:widowControl w:val="0"/>
              <w:spacing w:line="276" w:lineRule="auto"/>
              <w:rPr>
                <w:sz w:val="22"/>
                <w:szCs w:val="22"/>
              </w:rPr>
            </w:pPr>
            <w:r w:rsidRPr="00AE2CDB">
              <w:rPr>
                <w:sz w:val="22"/>
                <w:szCs w:val="22"/>
              </w:rPr>
              <w:t>Maximum rate of monomer assimilation</w:t>
            </w:r>
          </w:p>
        </w:tc>
        <w:tc>
          <w:tcPr>
            <w:tcW w:w="1349" w:type="dxa"/>
            <w:shd w:val="clear" w:color="auto" w:fill="auto"/>
            <w:tcMar>
              <w:left w:w="115" w:type="dxa"/>
              <w:right w:w="115" w:type="dxa"/>
            </w:tcMar>
          </w:tcPr>
          <w:p w14:paraId="5A8F0DCF" w14:textId="77777777" w:rsidR="00A90A6B" w:rsidRPr="00AE2CDB" w:rsidRDefault="00A90A6B" w:rsidP="002D2F3E">
            <w:pPr>
              <w:pStyle w:val="normal0"/>
              <w:widowControl w:val="0"/>
              <w:spacing w:line="276" w:lineRule="auto"/>
              <w:rPr>
                <w:sz w:val="22"/>
                <w:szCs w:val="22"/>
              </w:rPr>
            </w:pPr>
            <w:r w:rsidRPr="00AE2CDB">
              <w:rPr>
                <w:sz w:val="22"/>
                <w:szCs w:val="22"/>
              </w:rPr>
              <w:t>10.9343</w:t>
            </w:r>
          </w:p>
        </w:tc>
      </w:tr>
      <w:tr w:rsidR="00A90A6B" w:rsidRPr="00AE2CDB" w14:paraId="078BA567" w14:textId="77777777" w:rsidTr="002D2F3E">
        <w:tc>
          <w:tcPr>
            <w:tcW w:w="1309" w:type="dxa"/>
            <w:shd w:val="clear" w:color="auto" w:fill="auto"/>
            <w:tcMar>
              <w:left w:w="115" w:type="dxa"/>
              <w:right w:w="115" w:type="dxa"/>
            </w:tcMar>
          </w:tcPr>
          <w:p w14:paraId="66982E16" w14:textId="77777777" w:rsidR="00A90A6B" w:rsidRPr="00AE2CDB"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772D00C5" w14:textId="77777777" w:rsidR="00A90A6B" w:rsidRPr="00AE2CDB" w:rsidRDefault="00A90A6B" w:rsidP="002D2F3E">
            <w:pPr>
              <w:pStyle w:val="normal0"/>
              <w:widowControl w:val="0"/>
              <w:spacing w:line="276" w:lineRule="auto"/>
              <w:rPr>
                <w:sz w:val="22"/>
                <w:szCs w:val="22"/>
              </w:rPr>
            </w:pPr>
            <w:proofErr w:type="spellStart"/>
            <w:proofErr w:type="gramStart"/>
            <w:r w:rsidRPr="00AE2CDB">
              <w:rPr>
                <w:sz w:val="22"/>
                <w:szCs w:val="22"/>
              </w:rPr>
              <w:t>k</w:t>
            </w:r>
            <w:r w:rsidRPr="00AE2CDB">
              <w:rPr>
                <w:sz w:val="22"/>
                <w:szCs w:val="22"/>
                <w:vertAlign w:val="subscript"/>
              </w:rPr>
              <w:t>BD</w:t>
            </w:r>
            <w:proofErr w:type="spellEnd"/>
            <w:proofErr w:type="gramEnd"/>
          </w:p>
        </w:tc>
        <w:tc>
          <w:tcPr>
            <w:tcW w:w="1305" w:type="dxa"/>
            <w:shd w:val="clear" w:color="auto" w:fill="auto"/>
            <w:tcMar>
              <w:left w:w="115" w:type="dxa"/>
              <w:right w:w="115" w:type="dxa"/>
            </w:tcMar>
          </w:tcPr>
          <w:p w14:paraId="14836C4C" w14:textId="77777777" w:rsidR="00A90A6B" w:rsidRPr="00AE2CDB"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p>
        </w:tc>
        <w:tc>
          <w:tcPr>
            <w:tcW w:w="4170" w:type="dxa"/>
            <w:shd w:val="clear" w:color="auto" w:fill="auto"/>
            <w:tcMar>
              <w:left w:w="115" w:type="dxa"/>
              <w:right w:w="115" w:type="dxa"/>
            </w:tcMar>
          </w:tcPr>
          <w:p w14:paraId="10DE544A" w14:textId="77777777" w:rsidR="00A90A6B" w:rsidRPr="00AE2CDB" w:rsidRDefault="00A90A6B" w:rsidP="002D2F3E">
            <w:pPr>
              <w:pStyle w:val="normal0"/>
              <w:widowControl w:val="0"/>
              <w:spacing w:line="276" w:lineRule="auto"/>
              <w:rPr>
                <w:sz w:val="22"/>
                <w:szCs w:val="22"/>
              </w:rPr>
            </w:pPr>
            <w:r w:rsidRPr="00AE2CDB">
              <w:rPr>
                <w:sz w:val="22"/>
                <w:szCs w:val="22"/>
              </w:rPr>
              <w:t>Affinity parameter for microbial monomer uptake</w:t>
            </w:r>
          </w:p>
        </w:tc>
        <w:tc>
          <w:tcPr>
            <w:tcW w:w="1349" w:type="dxa"/>
            <w:shd w:val="clear" w:color="auto" w:fill="auto"/>
            <w:tcMar>
              <w:left w:w="115" w:type="dxa"/>
              <w:right w:w="115" w:type="dxa"/>
            </w:tcMar>
          </w:tcPr>
          <w:p w14:paraId="3C544298" w14:textId="77777777" w:rsidR="00A90A6B" w:rsidRPr="00AE2CDB" w:rsidRDefault="00A90A6B" w:rsidP="002D2F3E">
            <w:pPr>
              <w:pStyle w:val="normal0"/>
              <w:widowControl w:val="0"/>
              <w:spacing w:line="276" w:lineRule="auto"/>
              <w:rPr>
                <w:sz w:val="22"/>
                <w:szCs w:val="22"/>
              </w:rPr>
            </w:pPr>
            <w:r w:rsidRPr="00AE2CDB">
              <w:rPr>
                <w:sz w:val="22"/>
                <w:szCs w:val="22"/>
              </w:rPr>
              <w:t>1</w:t>
            </w:r>
          </w:p>
        </w:tc>
      </w:tr>
      <w:tr w:rsidR="00A90A6B" w:rsidRPr="00897890" w14:paraId="326BF207" w14:textId="77777777" w:rsidTr="002D2F3E">
        <w:tc>
          <w:tcPr>
            <w:tcW w:w="1309" w:type="dxa"/>
            <w:shd w:val="clear" w:color="auto" w:fill="auto"/>
            <w:tcMar>
              <w:left w:w="115" w:type="dxa"/>
              <w:right w:w="115" w:type="dxa"/>
            </w:tcMar>
          </w:tcPr>
          <w:p w14:paraId="13550E47" w14:textId="77777777" w:rsidR="00A90A6B" w:rsidRPr="00897890" w:rsidRDefault="00A90A6B" w:rsidP="002D2F3E">
            <w:pPr>
              <w:pStyle w:val="normal0"/>
              <w:widowControl w:val="0"/>
              <w:spacing w:after="320" w:line="276" w:lineRule="auto"/>
              <w:contextualSpacing/>
              <w:rPr>
                <w:b/>
                <w:sz w:val="22"/>
                <w:szCs w:val="22"/>
              </w:rPr>
            </w:pPr>
          </w:p>
        </w:tc>
        <w:tc>
          <w:tcPr>
            <w:tcW w:w="1081" w:type="dxa"/>
            <w:shd w:val="clear" w:color="auto" w:fill="auto"/>
            <w:tcMar>
              <w:left w:w="115" w:type="dxa"/>
              <w:right w:w="115" w:type="dxa"/>
            </w:tcMar>
          </w:tcPr>
          <w:p w14:paraId="41117390" w14:textId="77777777" w:rsidR="00A90A6B" w:rsidRPr="00897890" w:rsidRDefault="00A90A6B" w:rsidP="002D2F3E">
            <w:pPr>
              <w:pStyle w:val="normal0"/>
              <w:widowControl w:val="0"/>
              <w:spacing w:line="276" w:lineRule="auto"/>
              <w:rPr>
                <w:sz w:val="22"/>
                <w:szCs w:val="22"/>
              </w:rPr>
            </w:pPr>
            <w:proofErr w:type="spellStart"/>
            <w:proofErr w:type="gramStart"/>
            <w:r w:rsidRPr="00AE2CDB">
              <w:rPr>
                <w:sz w:val="22"/>
                <w:szCs w:val="22"/>
              </w:rPr>
              <w:t>k</w:t>
            </w:r>
            <w:r w:rsidRPr="00AE2CDB">
              <w:rPr>
                <w:sz w:val="22"/>
                <w:szCs w:val="22"/>
                <w:vertAlign w:val="subscript"/>
              </w:rPr>
              <w:t>MD</w:t>
            </w:r>
            <w:proofErr w:type="spellEnd"/>
            <w:proofErr w:type="gramEnd"/>
          </w:p>
        </w:tc>
        <w:tc>
          <w:tcPr>
            <w:tcW w:w="1305" w:type="dxa"/>
            <w:shd w:val="clear" w:color="auto" w:fill="auto"/>
            <w:tcMar>
              <w:left w:w="115" w:type="dxa"/>
              <w:right w:w="115" w:type="dxa"/>
            </w:tcMar>
          </w:tcPr>
          <w:p w14:paraId="558B36E0" w14:textId="77777777" w:rsidR="00A90A6B" w:rsidRPr="00897890" w:rsidRDefault="00A90A6B" w:rsidP="002D2F3E">
            <w:pPr>
              <w:pStyle w:val="normal0"/>
              <w:widowControl w:val="0"/>
              <w:spacing w:line="276" w:lineRule="auto"/>
              <w:rPr>
                <w:sz w:val="22"/>
                <w:szCs w:val="22"/>
              </w:rPr>
            </w:pPr>
            <w:proofErr w:type="gramStart"/>
            <w:r w:rsidRPr="00897890">
              <w:rPr>
                <w:sz w:val="22"/>
                <w:szCs w:val="22"/>
              </w:rPr>
              <w:t>g</w:t>
            </w:r>
            <w:proofErr w:type="gramEnd"/>
            <w:r w:rsidRPr="00897890">
              <w:rPr>
                <w:sz w:val="22"/>
                <w:szCs w:val="22"/>
              </w:rPr>
              <w:t xml:space="preserve"> C</w:t>
            </w:r>
          </w:p>
        </w:tc>
        <w:tc>
          <w:tcPr>
            <w:tcW w:w="4170" w:type="dxa"/>
            <w:shd w:val="clear" w:color="auto" w:fill="auto"/>
            <w:tcMar>
              <w:left w:w="115" w:type="dxa"/>
              <w:right w:w="115" w:type="dxa"/>
            </w:tcMar>
          </w:tcPr>
          <w:p w14:paraId="58C507DD" w14:textId="77777777" w:rsidR="00A90A6B" w:rsidRPr="00897890" w:rsidRDefault="00A90A6B" w:rsidP="002D2F3E">
            <w:pPr>
              <w:pStyle w:val="normal0"/>
              <w:widowControl w:val="0"/>
              <w:spacing w:line="276" w:lineRule="auto"/>
              <w:rPr>
                <w:sz w:val="22"/>
                <w:szCs w:val="22"/>
              </w:rPr>
            </w:pPr>
            <w:r w:rsidRPr="00AE2CDB">
              <w:rPr>
                <w:sz w:val="22"/>
                <w:szCs w:val="22"/>
              </w:rPr>
              <w:t>Affinity parameter for mineral surface adsorption of monomers</w:t>
            </w:r>
          </w:p>
        </w:tc>
        <w:tc>
          <w:tcPr>
            <w:tcW w:w="1349" w:type="dxa"/>
            <w:shd w:val="clear" w:color="auto" w:fill="auto"/>
            <w:tcMar>
              <w:left w:w="115" w:type="dxa"/>
              <w:right w:w="115" w:type="dxa"/>
            </w:tcMar>
          </w:tcPr>
          <w:p w14:paraId="19CB96FC" w14:textId="77777777" w:rsidR="00A90A6B" w:rsidRPr="00897890" w:rsidRDefault="00A90A6B" w:rsidP="002D2F3E">
            <w:pPr>
              <w:pStyle w:val="normal0"/>
              <w:widowControl w:val="0"/>
              <w:spacing w:line="276" w:lineRule="auto"/>
              <w:rPr>
                <w:sz w:val="22"/>
                <w:szCs w:val="22"/>
              </w:rPr>
            </w:pPr>
            <w:r w:rsidRPr="00AE2CDB">
              <w:rPr>
                <w:sz w:val="22"/>
                <w:szCs w:val="22"/>
              </w:rPr>
              <w:t>25</w:t>
            </w:r>
          </w:p>
        </w:tc>
      </w:tr>
    </w:tbl>
    <w:p w14:paraId="7230BE06" w14:textId="0C15269C" w:rsidR="00A90A6B" w:rsidRPr="00EE58FE" w:rsidRDefault="00A90A6B" w:rsidP="00A90A6B">
      <w:pPr>
        <w:pStyle w:val="Heading4"/>
        <w:rPr>
          <w:b w:val="0"/>
        </w:rPr>
      </w:pPr>
      <w:r>
        <w:t>Table S1</w:t>
      </w:r>
      <w:r w:rsidRPr="005314B5">
        <w:t xml:space="preserve">. </w:t>
      </w:r>
      <w:proofErr w:type="gramStart"/>
      <w:r w:rsidRPr="0064788A">
        <w:rPr>
          <w:b w:val="0"/>
        </w:rPr>
        <w:t xml:space="preserve">Parameter and pool values for </w:t>
      </w:r>
      <w:proofErr w:type="spellStart"/>
      <w:r w:rsidRPr="0064788A">
        <w:rPr>
          <w:b w:val="0"/>
        </w:rPr>
        <w:t>ReSOM</w:t>
      </w:r>
      <w:proofErr w:type="spellEnd"/>
      <w:r w:rsidRPr="0064788A">
        <w:rPr>
          <w:b w:val="0"/>
        </w:rPr>
        <w:t>.</w:t>
      </w:r>
      <w:proofErr w:type="gramEnd"/>
      <w:r w:rsidRPr="0064788A">
        <w:rPr>
          <w:b w:val="0"/>
        </w:rPr>
        <w:t xml:space="preserve"> Default values are taken from </w:t>
      </w:r>
      <w:ins w:id="13" w:author="Rose Abramoff" w:date="2018-01-31T12:08:00Z">
        <w:r w:rsidRPr="0064788A">
          <w:rPr>
            <w:b w:val="0"/>
          </w:rPr>
          <w:fldChar w:fldCharType="begin" w:fldLock="1"/>
        </w:r>
      </w:ins>
      <w:r w:rsidR="00C445AC" w:rsidRPr="0064788A">
        <w:rPr>
          <w:b w:val="0"/>
        </w:rPr>
        <w:instrText>ADDIN CSL_CITATION { "citationItems" : [ { "id" : "ITEM-1", "itemData" : { "DOI" : "10.1038/nclimate2438", "ISSN" : "1758-678X", "author" : [ { "dropping-particle" : "", "family" : "Tang", "given" : "Jinyun", "non-dropping-particle" : "", "parse-names" : false, "suffix" : "" }, { "dropping-particle" : "", "family" : "Riley", "given" : "William J.", "non-dropping-particle" : "", "parse-names" : false, "suffix" : "" } ], "container-title" : "Nature Climate Change", "id" : "ITEM-1", "issue" : "November", "issued" : { "date-parts" : [ [ "2015" ] ] }, "page" : "1-5", "title" : "Weaker soil carbon\u2013climate feedbacks resulting from microbial and abiotic interactions", "type" : "article-journal" }, "uris" : [ "http://www.mendeley.com/documents/?uuid=f573e0b7-b722-4fb7-9e0a-e2c4f65e632a" ] } ], "mendeley" : { "formattedCitation" : "[&lt;i&gt;Tang and Riley&lt;/i&gt;, 2015]", "plainTextFormattedCitation" : "[Tang and Riley, 2015]", "previouslyFormattedCitation" : "[&lt;i&gt;Tang and Riley&lt;/i&gt;, 2015]" }, "properties" : { "noteIndex" : 0 }, "schema" : "https://github.com/citation-style-language/schema/raw/master/csl-citation.json" }</w:instrText>
      </w:r>
      <w:r w:rsidRPr="0064788A">
        <w:rPr>
          <w:b w:val="0"/>
        </w:rPr>
        <w:fldChar w:fldCharType="separate"/>
      </w:r>
      <w:r w:rsidRPr="0064788A">
        <w:rPr>
          <w:b w:val="0"/>
          <w:noProof/>
        </w:rPr>
        <w:t>[</w:t>
      </w:r>
      <w:r w:rsidRPr="0064788A">
        <w:rPr>
          <w:b w:val="0"/>
          <w:i/>
          <w:noProof/>
        </w:rPr>
        <w:t>Tang and Riley</w:t>
      </w:r>
      <w:r w:rsidRPr="0064788A">
        <w:rPr>
          <w:b w:val="0"/>
          <w:noProof/>
        </w:rPr>
        <w:t>, 2015]</w:t>
      </w:r>
      <w:ins w:id="14" w:author="Rose Abramoff" w:date="2018-01-31T12:08:00Z">
        <w:r w:rsidRPr="0064788A">
          <w:rPr>
            <w:b w:val="0"/>
          </w:rPr>
          <w:fldChar w:fldCharType="end"/>
        </w:r>
      </w:ins>
      <w:r w:rsidRPr="0064788A">
        <w:rPr>
          <w:b w:val="0"/>
        </w:rPr>
        <w:t xml:space="preserve">, with the exception of </w:t>
      </w:r>
      <w:r w:rsidRPr="0064788A">
        <w:rPr>
          <w:rFonts w:ascii="Symbol" w:hAnsi="Symbol"/>
          <w:b w:val="0"/>
        </w:rPr>
        <w:t></w:t>
      </w:r>
      <w:r w:rsidRPr="0064788A">
        <w:rPr>
          <w:b w:val="0"/>
        </w:rPr>
        <w:t>G</w:t>
      </w:r>
      <w:r w:rsidRPr="0064788A">
        <w:rPr>
          <w:b w:val="0"/>
          <w:vertAlign w:val="subscript"/>
        </w:rPr>
        <w:t>EQ</w:t>
      </w:r>
      <w:r w:rsidRPr="0064788A">
        <w:rPr>
          <w:b w:val="0"/>
        </w:rPr>
        <w:t xml:space="preserve"> for the enzyme- and monomer-mineral adsorption binding affinity parameters, as well as the reserve export affinity parameter which we do not consider temperature sensitive in these model runs. These model versions also include </w:t>
      </w:r>
      <w:proofErr w:type="spellStart"/>
      <w:r w:rsidRPr="0064788A">
        <w:rPr>
          <w:b w:val="0"/>
        </w:rPr>
        <w:t>nonequilibrium</w:t>
      </w:r>
      <w:proofErr w:type="spellEnd"/>
      <w:r w:rsidRPr="0064788A">
        <w:rPr>
          <w:b w:val="0"/>
        </w:rPr>
        <w:t xml:space="preserve"> maximum reaction rates for adsorption, which are not included in the original model.</w:t>
      </w:r>
      <w:r>
        <w:br w:type="page"/>
      </w:r>
    </w:p>
    <w:p w14:paraId="072E6D8C" w14:textId="0FC8AF83" w:rsidR="00A90A6B" w:rsidRDefault="002C256E" w:rsidP="00A90A6B">
      <w:pPr>
        <w:widowControl w:val="0"/>
        <w:autoSpaceDE w:val="0"/>
        <w:autoSpaceDN w:val="0"/>
        <w:adjustRightInd w:val="0"/>
        <w:spacing w:before="220" w:after="220" w:line="240" w:lineRule="auto"/>
        <w:ind w:left="480" w:hanging="480"/>
      </w:pPr>
      <w:r w:rsidRPr="002C256E">
        <w:rPr>
          <w:noProof/>
        </w:rPr>
        <w:lastRenderedPageBreak/>
        <w:drawing>
          <wp:inline distT="0" distB="0" distL="0" distR="0" wp14:anchorId="68BD1D31" wp14:editId="36A78E63">
            <wp:extent cx="5943600" cy="4457700"/>
            <wp:effectExtent l="0" t="0" r="0" b="1270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969A04B" w14:textId="375CD15C" w:rsidR="002C256E" w:rsidRPr="00354F06" w:rsidRDefault="002C256E" w:rsidP="002C256E">
      <w:pPr>
        <w:pStyle w:val="Heading4"/>
      </w:pPr>
      <w:r>
        <w:t>Table S2</w:t>
      </w:r>
      <w:r w:rsidRPr="005314B5">
        <w:t xml:space="preserve">. </w:t>
      </w:r>
      <w:proofErr w:type="gramStart"/>
      <w:r w:rsidRPr="0064788A">
        <w:rPr>
          <w:b w:val="0"/>
        </w:rPr>
        <w:t>Schematic of file structure.</w:t>
      </w:r>
      <w:proofErr w:type="gramEnd"/>
    </w:p>
    <w:sectPr w:rsidR="002C256E" w:rsidRPr="00354F06" w:rsidSect="009C1283">
      <w:footerReference w:type="default" r:id="rId11"/>
      <w:type w:val="continuous"/>
      <w:pgSz w:w="12240" w:h="15840"/>
      <w:pgMar w:top="1440" w:right="1440" w:bottom="1440" w:left="1440" w:header="0" w:footer="720" w:gutter="0"/>
      <w:lnNumType w:countBy="1" w:restart="continuous"/>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00E23" w15:done="0"/>
  <w15:commentEx w15:paraId="2B01C20A" w15:done="0"/>
  <w15:commentEx w15:paraId="403D3964" w15:done="0"/>
  <w15:commentEx w15:paraId="7FF1D3C0" w15:done="0"/>
  <w15:commentEx w15:paraId="75B03559" w15:done="0"/>
  <w15:commentEx w15:paraId="4FEE9038" w15:done="0"/>
  <w15:commentEx w15:paraId="2B8F481B" w15:done="0"/>
  <w15:commentEx w15:paraId="2E9FF269" w15:done="0"/>
  <w15:commentEx w15:paraId="07A517E8" w15:done="0"/>
  <w15:commentEx w15:paraId="1A5248AD" w15:done="0"/>
  <w15:commentEx w15:paraId="4373D494" w15:done="0"/>
  <w15:commentEx w15:paraId="3ACCD08E" w15:done="0"/>
  <w15:commentEx w15:paraId="75522CB8" w15:done="0"/>
  <w15:commentEx w15:paraId="0408AF4A" w15:done="0"/>
  <w15:commentEx w15:paraId="0A95D3E3" w15:done="0"/>
  <w15:commentEx w15:paraId="1D78CBF0" w15:done="0"/>
  <w15:commentEx w15:paraId="4C609771" w15:done="0"/>
  <w15:commentEx w15:paraId="79344E1D" w15:done="0"/>
  <w15:commentEx w15:paraId="3EC7708D" w15:done="0"/>
  <w15:commentEx w15:paraId="32A72498" w15:done="0"/>
  <w15:commentEx w15:paraId="0FF2C21D" w15:done="0"/>
  <w15:commentEx w15:paraId="427DAF15" w15:done="0"/>
  <w15:commentEx w15:paraId="28615CB6" w15:done="0"/>
  <w15:commentEx w15:paraId="0E52DBE1" w15:done="0"/>
  <w15:commentEx w15:paraId="7DF254F5" w15:done="0"/>
  <w15:commentEx w15:paraId="58328303" w15:done="0"/>
  <w15:commentEx w15:paraId="247D44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F1D3C0" w16cid:durableId="1EB12EF4"/>
  <w16cid:commentId w16cid:paraId="4FEE9038" w16cid:durableId="1EB12F5F"/>
  <w16cid:commentId w16cid:paraId="07A517E8" w16cid:durableId="1EB12FFA"/>
  <w16cid:commentId w16cid:paraId="3ACCD08E" w16cid:durableId="1EB2549A"/>
  <w16cid:commentId w16cid:paraId="75522CB8" w16cid:durableId="1EB253FB"/>
  <w16cid:commentId w16cid:paraId="0408AF4A" w16cid:durableId="1EB0F661"/>
  <w16cid:commentId w16cid:paraId="1D78CBF0" w16cid:durableId="1EB255F3"/>
  <w16cid:commentId w16cid:paraId="3EC7708D" w16cid:durableId="1EB25654"/>
  <w16cid:commentId w16cid:paraId="32A72498" w16cid:durableId="1EB25688"/>
  <w16cid:commentId w16cid:paraId="0FF2C21D" w16cid:durableId="1EB25712"/>
  <w16cid:commentId w16cid:paraId="427DAF15" w16cid:durableId="1EB25749"/>
  <w16cid:commentId w16cid:paraId="0E52DBE1" w16cid:durableId="1EB257AA"/>
  <w16cid:commentId w16cid:paraId="58328303" w16cid:durableId="1EB25CAA"/>
  <w16cid:commentId w16cid:paraId="247D4414" w16cid:durableId="1EB0F66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DC0CB" w14:textId="77777777" w:rsidR="00973456" w:rsidRDefault="00973456">
      <w:pPr>
        <w:spacing w:line="240" w:lineRule="auto"/>
      </w:pPr>
      <w:r>
        <w:separator/>
      </w:r>
    </w:p>
  </w:endnote>
  <w:endnote w:type="continuationSeparator" w:id="0">
    <w:p w14:paraId="29C54ED4" w14:textId="77777777" w:rsidR="00973456" w:rsidRDefault="00973456">
      <w:pPr>
        <w:spacing w:line="240" w:lineRule="auto"/>
      </w:pPr>
      <w:r>
        <w:continuationSeparator/>
      </w:r>
    </w:p>
  </w:endnote>
  <w:endnote w:type="continuationNotice" w:id="1">
    <w:p w14:paraId="3DF639AB" w14:textId="77777777" w:rsidR="00973456" w:rsidRDefault="009734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6384D" w14:textId="77777777" w:rsidR="00973456" w:rsidRDefault="00973456" w:rsidP="0098151F">
    <w:pPr>
      <w:pStyle w:val="Normal1"/>
      <w:tabs>
        <w:tab w:val="center" w:pos="4320"/>
        <w:tab w:val="right" w:pos="8640"/>
      </w:tabs>
      <w:spacing w:line="240" w:lineRule="auto"/>
      <w:jc w:val="center"/>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583605">
      <w:rPr>
        <w:rFonts w:ascii="Arial" w:eastAsia="Arial" w:hAnsi="Arial" w:cs="Arial"/>
        <w:noProof/>
        <w:sz w:val="22"/>
        <w:szCs w:val="22"/>
      </w:rPr>
      <w:t>7</w:t>
    </w:r>
    <w:r>
      <w:rPr>
        <w:rFonts w:ascii="Arial" w:eastAsia="Arial" w:hAnsi="Arial" w:cs="Arial"/>
        <w:sz w:val="22"/>
        <w:szCs w:val="22"/>
      </w:rPr>
      <w:fldChar w:fldCharType="end"/>
    </w:r>
  </w:p>
  <w:p w14:paraId="24AABFB6" w14:textId="77777777" w:rsidR="00973456" w:rsidRDefault="00973456">
    <w:pPr>
      <w:pStyle w:val="Normal1"/>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C0BD1" w14:textId="77777777" w:rsidR="00973456" w:rsidRDefault="00973456">
      <w:pPr>
        <w:spacing w:line="240" w:lineRule="auto"/>
      </w:pPr>
      <w:r>
        <w:separator/>
      </w:r>
    </w:p>
  </w:footnote>
  <w:footnote w:type="continuationSeparator" w:id="0">
    <w:p w14:paraId="2DEBA48A" w14:textId="77777777" w:rsidR="00973456" w:rsidRDefault="00973456">
      <w:pPr>
        <w:spacing w:line="240" w:lineRule="auto"/>
      </w:pPr>
      <w:r>
        <w:continuationSeparator/>
      </w:r>
    </w:p>
  </w:footnote>
  <w:footnote w:type="continuationNotice" w:id="1">
    <w:p w14:paraId="4E26A34F" w14:textId="77777777" w:rsidR="00973456" w:rsidRDefault="00973456">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3642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9F28B4"/>
    <w:multiLevelType w:val="hybridMultilevel"/>
    <w:tmpl w:val="9A924D16"/>
    <w:lvl w:ilvl="0" w:tplc="C6F4187A">
      <w:start w:val="1"/>
      <w:numFmt w:val="decimal"/>
      <w:lvlText w:val="%1."/>
      <w:lvlJc w:val="left"/>
      <w:pPr>
        <w:tabs>
          <w:tab w:val="num" w:pos="720"/>
        </w:tabs>
        <w:ind w:left="720" w:hanging="360"/>
      </w:pPr>
    </w:lvl>
    <w:lvl w:ilvl="1" w:tplc="594E803E" w:tentative="1">
      <w:start w:val="1"/>
      <w:numFmt w:val="decimal"/>
      <w:lvlText w:val="%2."/>
      <w:lvlJc w:val="left"/>
      <w:pPr>
        <w:tabs>
          <w:tab w:val="num" w:pos="1440"/>
        </w:tabs>
        <w:ind w:left="1440" w:hanging="360"/>
      </w:pPr>
    </w:lvl>
    <w:lvl w:ilvl="2" w:tplc="39DAB1E4" w:tentative="1">
      <w:start w:val="1"/>
      <w:numFmt w:val="decimal"/>
      <w:lvlText w:val="%3."/>
      <w:lvlJc w:val="left"/>
      <w:pPr>
        <w:tabs>
          <w:tab w:val="num" w:pos="2160"/>
        </w:tabs>
        <w:ind w:left="2160" w:hanging="360"/>
      </w:pPr>
    </w:lvl>
    <w:lvl w:ilvl="3" w:tplc="0082BDF6" w:tentative="1">
      <w:start w:val="1"/>
      <w:numFmt w:val="decimal"/>
      <w:lvlText w:val="%4."/>
      <w:lvlJc w:val="left"/>
      <w:pPr>
        <w:tabs>
          <w:tab w:val="num" w:pos="2880"/>
        </w:tabs>
        <w:ind w:left="2880" w:hanging="360"/>
      </w:pPr>
    </w:lvl>
    <w:lvl w:ilvl="4" w:tplc="20D28B72" w:tentative="1">
      <w:start w:val="1"/>
      <w:numFmt w:val="decimal"/>
      <w:lvlText w:val="%5."/>
      <w:lvlJc w:val="left"/>
      <w:pPr>
        <w:tabs>
          <w:tab w:val="num" w:pos="3600"/>
        </w:tabs>
        <w:ind w:left="3600" w:hanging="360"/>
      </w:pPr>
    </w:lvl>
    <w:lvl w:ilvl="5" w:tplc="34D2C78E" w:tentative="1">
      <w:start w:val="1"/>
      <w:numFmt w:val="decimal"/>
      <w:lvlText w:val="%6."/>
      <w:lvlJc w:val="left"/>
      <w:pPr>
        <w:tabs>
          <w:tab w:val="num" w:pos="4320"/>
        </w:tabs>
        <w:ind w:left="4320" w:hanging="360"/>
      </w:pPr>
    </w:lvl>
    <w:lvl w:ilvl="6" w:tplc="192278F0" w:tentative="1">
      <w:start w:val="1"/>
      <w:numFmt w:val="decimal"/>
      <w:lvlText w:val="%7."/>
      <w:lvlJc w:val="left"/>
      <w:pPr>
        <w:tabs>
          <w:tab w:val="num" w:pos="5040"/>
        </w:tabs>
        <w:ind w:left="5040" w:hanging="360"/>
      </w:pPr>
    </w:lvl>
    <w:lvl w:ilvl="7" w:tplc="EFEAA390" w:tentative="1">
      <w:start w:val="1"/>
      <w:numFmt w:val="decimal"/>
      <w:lvlText w:val="%8."/>
      <w:lvlJc w:val="left"/>
      <w:pPr>
        <w:tabs>
          <w:tab w:val="num" w:pos="5760"/>
        </w:tabs>
        <w:ind w:left="5760" w:hanging="360"/>
      </w:pPr>
    </w:lvl>
    <w:lvl w:ilvl="8" w:tplc="6090DF06" w:tentative="1">
      <w:start w:val="1"/>
      <w:numFmt w:val="decimal"/>
      <w:lvlText w:val="%9."/>
      <w:lvlJc w:val="left"/>
      <w:pPr>
        <w:tabs>
          <w:tab w:val="num" w:pos="6480"/>
        </w:tabs>
        <w:ind w:left="6480" w:hanging="36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22689"/>
    <w:multiLevelType w:val="hybridMultilevel"/>
    <w:tmpl w:val="699C1A56"/>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nsid w:val="45CD0E63"/>
    <w:multiLevelType w:val="multilevel"/>
    <w:tmpl w:val="2C787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7E"/>
    <w:rsid w:val="00000132"/>
    <w:rsid w:val="0000134A"/>
    <w:rsid w:val="000013A9"/>
    <w:rsid w:val="00001DF3"/>
    <w:rsid w:val="000025CF"/>
    <w:rsid w:val="0000340A"/>
    <w:rsid w:val="000040D9"/>
    <w:rsid w:val="00004F06"/>
    <w:rsid w:val="00005FFC"/>
    <w:rsid w:val="000066FC"/>
    <w:rsid w:val="00006D6A"/>
    <w:rsid w:val="00011129"/>
    <w:rsid w:val="00011EC1"/>
    <w:rsid w:val="0001287D"/>
    <w:rsid w:val="0001493B"/>
    <w:rsid w:val="00014998"/>
    <w:rsid w:val="00016822"/>
    <w:rsid w:val="00016D68"/>
    <w:rsid w:val="00017C64"/>
    <w:rsid w:val="00017C6B"/>
    <w:rsid w:val="00020397"/>
    <w:rsid w:val="00020F62"/>
    <w:rsid w:val="000218E3"/>
    <w:rsid w:val="00021957"/>
    <w:rsid w:val="00022862"/>
    <w:rsid w:val="00023AA3"/>
    <w:rsid w:val="00024622"/>
    <w:rsid w:val="00024789"/>
    <w:rsid w:val="000251DB"/>
    <w:rsid w:val="000253B1"/>
    <w:rsid w:val="00025FFB"/>
    <w:rsid w:val="00026A84"/>
    <w:rsid w:val="000274F1"/>
    <w:rsid w:val="000277FA"/>
    <w:rsid w:val="0003018E"/>
    <w:rsid w:val="0003109E"/>
    <w:rsid w:val="000311C1"/>
    <w:rsid w:val="00031226"/>
    <w:rsid w:val="00032297"/>
    <w:rsid w:val="00032D3E"/>
    <w:rsid w:val="000338A6"/>
    <w:rsid w:val="000346B1"/>
    <w:rsid w:val="0003481D"/>
    <w:rsid w:val="00035042"/>
    <w:rsid w:val="000354DD"/>
    <w:rsid w:val="00035744"/>
    <w:rsid w:val="00035957"/>
    <w:rsid w:val="00035A16"/>
    <w:rsid w:val="00035A1B"/>
    <w:rsid w:val="000371E4"/>
    <w:rsid w:val="00037285"/>
    <w:rsid w:val="00037354"/>
    <w:rsid w:val="00037C58"/>
    <w:rsid w:val="00037DC9"/>
    <w:rsid w:val="00037E91"/>
    <w:rsid w:val="000418AA"/>
    <w:rsid w:val="00043911"/>
    <w:rsid w:val="00043BC4"/>
    <w:rsid w:val="00043C4F"/>
    <w:rsid w:val="0004473B"/>
    <w:rsid w:val="00044EAF"/>
    <w:rsid w:val="00045A45"/>
    <w:rsid w:val="000466B2"/>
    <w:rsid w:val="00051385"/>
    <w:rsid w:val="00053BDA"/>
    <w:rsid w:val="000540F7"/>
    <w:rsid w:val="00054665"/>
    <w:rsid w:val="00055B02"/>
    <w:rsid w:val="00056624"/>
    <w:rsid w:val="00056E6D"/>
    <w:rsid w:val="00056F08"/>
    <w:rsid w:val="00057172"/>
    <w:rsid w:val="0005778B"/>
    <w:rsid w:val="00057B24"/>
    <w:rsid w:val="000606A9"/>
    <w:rsid w:val="000606EA"/>
    <w:rsid w:val="00060CA0"/>
    <w:rsid w:val="0006160E"/>
    <w:rsid w:val="0006163F"/>
    <w:rsid w:val="00061994"/>
    <w:rsid w:val="000623C0"/>
    <w:rsid w:val="00062741"/>
    <w:rsid w:val="00062B58"/>
    <w:rsid w:val="00062D2C"/>
    <w:rsid w:val="000643A3"/>
    <w:rsid w:val="000643C8"/>
    <w:rsid w:val="00064677"/>
    <w:rsid w:val="00065432"/>
    <w:rsid w:val="00066667"/>
    <w:rsid w:val="0006704B"/>
    <w:rsid w:val="00067A06"/>
    <w:rsid w:val="00067F63"/>
    <w:rsid w:val="00071845"/>
    <w:rsid w:val="00071DB6"/>
    <w:rsid w:val="0007224C"/>
    <w:rsid w:val="00072495"/>
    <w:rsid w:val="00072C18"/>
    <w:rsid w:val="00073658"/>
    <w:rsid w:val="00075F4D"/>
    <w:rsid w:val="0007625D"/>
    <w:rsid w:val="0007625F"/>
    <w:rsid w:val="00076610"/>
    <w:rsid w:val="00076EC7"/>
    <w:rsid w:val="000776AA"/>
    <w:rsid w:val="000776C6"/>
    <w:rsid w:val="00077EE6"/>
    <w:rsid w:val="00081352"/>
    <w:rsid w:val="0008317B"/>
    <w:rsid w:val="000837C1"/>
    <w:rsid w:val="0008383D"/>
    <w:rsid w:val="000838B9"/>
    <w:rsid w:val="00083F81"/>
    <w:rsid w:val="00085B53"/>
    <w:rsid w:val="00085CE0"/>
    <w:rsid w:val="000870B4"/>
    <w:rsid w:val="00087A69"/>
    <w:rsid w:val="00090502"/>
    <w:rsid w:val="00090AA8"/>
    <w:rsid w:val="00090CDB"/>
    <w:rsid w:val="00090EFB"/>
    <w:rsid w:val="00091B1D"/>
    <w:rsid w:val="000920CC"/>
    <w:rsid w:val="000922A4"/>
    <w:rsid w:val="0009362B"/>
    <w:rsid w:val="00094736"/>
    <w:rsid w:val="00095199"/>
    <w:rsid w:val="00095C6B"/>
    <w:rsid w:val="00096559"/>
    <w:rsid w:val="000966EA"/>
    <w:rsid w:val="00096734"/>
    <w:rsid w:val="000A04C8"/>
    <w:rsid w:val="000A1097"/>
    <w:rsid w:val="000A2CBC"/>
    <w:rsid w:val="000A35A5"/>
    <w:rsid w:val="000A3899"/>
    <w:rsid w:val="000A4041"/>
    <w:rsid w:val="000A4CD1"/>
    <w:rsid w:val="000A4F56"/>
    <w:rsid w:val="000A56B5"/>
    <w:rsid w:val="000A6193"/>
    <w:rsid w:val="000B0811"/>
    <w:rsid w:val="000B1579"/>
    <w:rsid w:val="000B255B"/>
    <w:rsid w:val="000B305E"/>
    <w:rsid w:val="000B3590"/>
    <w:rsid w:val="000B3C76"/>
    <w:rsid w:val="000B54DE"/>
    <w:rsid w:val="000B62A7"/>
    <w:rsid w:val="000B689E"/>
    <w:rsid w:val="000B6B8C"/>
    <w:rsid w:val="000B6DE2"/>
    <w:rsid w:val="000B7C50"/>
    <w:rsid w:val="000C0B58"/>
    <w:rsid w:val="000C0D66"/>
    <w:rsid w:val="000C12FD"/>
    <w:rsid w:val="000C17DF"/>
    <w:rsid w:val="000C26CC"/>
    <w:rsid w:val="000C2819"/>
    <w:rsid w:val="000C3189"/>
    <w:rsid w:val="000C512E"/>
    <w:rsid w:val="000C591A"/>
    <w:rsid w:val="000C61CD"/>
    <w:rsid w:val="000C6D6A"/>
    <w:rsid w:val="000C76D7"/>
    <w:rsid w:val="000C7708"/>
    <w:rsid w:val="000C78E5"/>
    <w:rsid w:val="000C7E73"/>
    <w:rsid w:val="000D109F"/>
    <w:rsid w:val="000D19CD"/>
    <w:rsid w:val="000D203F"/>
    <w:rsid w:val="000D2CA3"/>
    <w:rsid w:val="000D3B11"/>
    <w:rsid w:val="000D4D9A"/>
    <w:rsid w:val="000D519E"/>
    <w:rsid w:val="000D53EA"/>
    <w:rsid w:val="000E05C6"/>
    <w:rsid w:val="000E070D"/>
    <w:rsid w:val="000E24A0"/>
    <w:rsid w:val="000E2F35"/>
    <w:rsid w:val="000E37FF"/>
    <w:rsid w:val="000E3BE6"/>
    <w:rsid w:val="000E52DE"/>
    <w:rsid w:val="000E68EE"/>
    <w:rsid w:val="000E7382"/>
    <w:rsid w:val="000F1559"/>
    <w:rsid w:val="000F17DC"/>
    <w:rsid w:val="000F1E33"/>
    <w:rsid w:val="000F3558"/>
    <w:rsid w:val="000F4E09"/>
    <w:rsid w:val="000F508B"/>
    <w:rsid w:val="000F527C"/>
    <w:rsid w:val="000F558A"/>
    <w:rsid w:val="000F73A4"/>
    <w:rsid w:val="001003D6"/>
    <w:rsid w:val="001005D3"/>
    <w:rsid w:val="00101A38"/>
    <w:rsid w:val="00101A86"/>
    <w:rsid w:val="00101E51"/>
    <w:rsid w:val="0010277E"/>
    <w:rsid w:val="00103A87"/>
    <w:rsid w:val="00104073"/>
    <w:rsid w:val="00104AB0"/>
    <w:rsid w:val="00105952"/>
    <w:rsid w:val="001062D3"/>
    <w:rsid w:val="00107681"/>
    <w:rsid w:val="001076DA"/>
    <w:rsid w:val="001077DD"/>
    <w:rsid w:val="00111A7F"/>
    <w:rsid w:val="00112FFF"/>
    <w:rsid w:val="0011351B"/>
    <w:rsid w:val="0011354B"/>
    <w:rsid w:val="00114238"/>
    <w:rsid w:val="00114EDF"/>
    <w:rsid w:val="00114F9F"/>
    <w:rsid w:val="00115FE0"/>
    <w:rsid w:val="0011708A"/>
    <w:rsid w:val="001170AA"/>
    <w:rsid w:val="0011712E"/>
    <w:rsid w:val="00117A71"/>
    <w:rsid w:val="001203C4"/>
    <w:rsid w:val="0012065E"/>
    <w:rsid w:val="00120947"/>
    <w:rsid w:val="00120E51"/>
    <w:rsid w:val="0012160B"/>
    <w:rsid w:val="00121731"/>
    <w:rsid w:val="00122005"/>
    <w:rsid w:val="001225EC"/>
    <w:rsid w:val="001228D0"/>
    <w:rsid w:val="00122F96"/>
    <w:rsid w:val="00123FD6"/>
    <w:rsid w:val="0012404B"/>
    <w:rsid w:val="001252EC"/>
    <w:rsid w:val="00126A73"/>
    <w:rsid w:val="00127B11"/>
    <w:rsid w:val="00130A9C"/>
    <w:rsid w:val="0013147A"/>
    <w:rsid w:val="0013182C"/>
    <w:rsid w:val="001321F9"/>
    <w:rsid w:val="00132555"/>
    <w:rsid w:val="001328E9"/>
    <w:rsid w:val="001338A7"/>
    <w:rsid w:val="00134EDF"/>
    <w:rsid w:val="00134FC0"/>
    <w:rsid w:val="0013575F"/>
    <w:rsid w:val="00135A2A"/>
    <w:rsid w:val="00135C6F"/>
    <w:rsid w:val="00136A99"/>
    <w:rsid w:val="0013738B"/>
    <w:rsid w:val="001373A5"/>
    <w:rsid w:val="00137A4B"/>
    <w:rsid w:val="00137C72"/>
    <w:rsid w:val="00140F4B"/>
    <w:rsid w:val="00142963"/>
    <w:rsid w:val="00142C16"/>
    <w:rsid w:val="0014401A"/>
    <w:rsid w:val="00144248"/>
    <w:rsid w:val="00144FD2"/>
    <w:rsid w:val="001460B4"/>
    <w:rsid w:val="0014652A"/>
    <w:rsid w:val="001465EF"/>
    <w:rsid w:val="0014693E"/>
    <w:rsid w:val="0014764E"/>
    <w:rsid w:val="00150B76"/>
    <w:rsid w:val="00151B71"/>
    <w:rsid w:val="0015316E"/>
    <w:rsid w:val="00153396"/>
    <w:rsid w:val="00153662"/>
    <w:rsid w:val="001537F7"/>
    <w:rsid w:val="0015494A"/>
    <w:rsid w:val="0015678F"/>
    <w:rsid w:val="00157113"/>
    <w:rsid w:val="00157275"/>
    <w:rsid w:val="0015784A"/>
    <w:rsid w:val="00157E4F"/>
    <w:rsid w:val="00161587"/>
    <w:rsid w:val="00161D55"/>
    <w:rsid w:val="00163801"/>
    <w:rsid w:val="00164AC2"/>
    <w:rsid w:val="001704EE"/>
    <w:rsid w:val="00170C9B"/>
    <w:rsid w:val="001719E4"/>
    <w:rsid w:val="00171D33"/>
    <w:rsid w:val="00172014"/>
    <w:rsid w:val="001734E6"/>
    <w:rsid w:val="001737CB"/>
    <w:rsid w:val="00173A4A"/>
    <w:rsid w:val="001748DD"/>
    <w:rsid w:val="00174B91"/>
    <w:rsid w:val="00175501"/>
    <w:rsid w:val="001766E6"/>
    <w:rsid w:val="0017729D"/>
    <w:rsid w:val="00180733"/>
    <w:rsid w:val="00181523"/>
    <w:rsid w:val="00181944"/>
    <w:rsid w:val="001820AB"/>
    <w:rsid w:val="0018299D"/>
    <w:rsid w:val="00183C1F"/>
    <w:rsid w:val="00183D25"/>
    <w:rsid w:val="00183DFD"/>
    <w:rsid w:val="00184640"/>
    <w:rsid w:val="00184CB1"/>
    <w:rsid w:val="00185894"/>
    <w:rsid w:val="00185C44"/>
    <w:rsid w:val="00185C6E"/>
    <w:rsid w:val="00185EE0"/>
    <w:rsid w:val="00185F6F"/>
    <w:rsid w:val="00187623"/>
    <w:rsid w:val="001876FA"/>
    <w:rsid w:val="0019008B"/>
    <w:rsid w:val="00190B07"/>
    <w:rsid w:val="0019161A"/>
    <w:rsid w:val="00191642"/>
    <w:rsid w:val="00191B6F"/>
    <w:rsid w:val="00191D95"/>
    <w:rsid w:val="0019231C"/>
    <w:rsid w:val="00192FF1"/>
    <w:rsid w:val="001944D1"/>
    <w:rsid w:val="001950AD"/>
    <w:rsid w:val="00195C95"/>
    <w:rsid w:val="00195F8A"/>
    <w:rsid w:val="00196031"/>
    <w:rsid w:val="00197D5C"/>
    <w:rsid w:val="001A08B5"/>
    <w:rsid w:val="001A13B7"/>
    <w:rsid w:val="001A16A2"/>
    <w:rsid w:val="001A2406"/>
    <w:rsid w:val="001A2C02"/>
    <w:rsid w:val="001A3354"/>
    <w:rsid w:val="001A4C53"/>
    <w:rsid w:val="001A5166"/>
    <w:rsid w:val="001A6ABD"/>
    <w:rsid w:val="001A703D"/>
    <w:rsid w:val="001A7057"/>
    <w:rsid w:val="001B0489"/>
    <w:rsid w:val="001B101F"/>
    <w:rsid w:val="001B3417"/>
    <w:rsid w:val="001B569D"/>
    <w:rsid w:val="001B59C0"/>
    <w:rsid w:val="001B62DE"/>
    <w:rsid w:val="001B7744"/>
    <w:rsid w:val="001B7F7F"/>
    <w:rsid w:val="001C028B"/>
    <w:rsid w:val="001C07AE"/>
    <w:rsid w:val="001C0EAA"/>
    <w:rsid w:val="001C2684"/>
    <w:rsid w:val="001C3118"/>
    <w:rsid w:val="001C3620"/>
    <w:rsid w:val="001C38CC"/>
    <w:rsid w:val="001C3D0E"/>
    <w:rsid w:val="001C46BD"/>
    <w:rsid w:val="001C580F"/>
    <w:rsid w:val="001C59ED"/>
    <w:rsid w:val="001C6876"/>
    <w:rsid w:val="001C73E0"/>
    <w:rsid w:val="001D0551"/>
    <w:rsid w:val="001D3AA9"/>
    <w:rsid w:val="001D4019"/>
    <w:rsid w:val="001D4606"/>
    <w:rsid w:val="001D4BC2"/>
    <w:rsid w:val="001D4E39"/>
    <w:rsid w:val="001D4FAE"/>
    <w:rsid w:val="001D5192"/>
    <w:rsid w:val="001D5652"/>
    <w:rsid w:val="001D5A4E"/>
    <w:rsid w:val="001D65D7"/>
    <w:rsid w:val="001E02C6"/>
    <w:rsid w:val="001E14D9"/>
    <w:rsid w:val="001E20A8"/>
    <w:rsid w:val="001E20D9"/>
    <w:rsid w:val="001E2C19"/>
    <w:rsid w:val="001E2EDA"/>
    <w:rsid w:val="001E3C35"/>
    <w:rsid w:val="001E4028"/>
    <w:rsid w:val="001E5453"/>
    <w:rsid w:val="001E5C8F"/>
    <w:rsid w:val="001E60C6"/>
    <w:rsid w:val="001E657F"/>
    <w:rsid w:val="001E739C"/>
    <w:rsid w:val="001F0E0A"/>
    <w:rsid w:val="001F0EBB"/>
    <w:rsid w:val="001F119D"/>
    <w:rsid w:val="001F1D3F"/>
    <w:rsid w:val="001F2CEF"/>
    <w:rsid w:val="001F3350"/>
    <w:rsid w:val="001F3D62"/>
    <w:rsid w:val="001F4FFB"/>
    <w:rsid w:val="001F5F54"/>
    <w:rsid w:val="001F6136"/>
    <w:rsid w:val="001F6C6F"/>
    <w:rsid w:val="00201544"/>
    <w:rsid w:val="002019B0"/>
    <w:rsid w:val="00201C6C"/>
    <w:rsid w:val="0020230F"/>
    <w:rsid w:val="002023CC"/>
    <w:rsid w:val="00202886"/>
    <w:rsid w:val="00202E01"/>
    <w:rsid w:val="0020320A"/>
    <w:rsid w:val="00204B7F"/>
    <w:rsid w:val="00205D0F"/>
    <w:rsid w:val="00206694"/>
    <w:rsid w:val="00206B25"/>
    <w:rsid w:val="00207692"/>
    <w:rsid w:val="002102DF"/>
    <w:rsid w:val="00210E71"/>
    <w:rsid w:val="00212037"/>
    <w:rsid w:val="0021206D"/>
    <w:rsid w:val="002120D3"/>
    <w:rsid w:val="00212E25"/>
    <w:rsid w:val="002141EA"/>
    <w:rsid w:val="00214C3B"/>
    <w:rsid w:val="00215101"/>
    <w:rsid w:val="00215E90"/>
    <w:rsid w:val="002161F5"/>
    <w:rsid w:val="0021688A"/>
    <w:rsid w:val="0022074E"/>
    <w:rsid w:val="0022166B"/>
    <w:rsid w:val="002223C5"/>
    <w:rsid w:val="00222A65"/>
    <w:rsid w:val="0022427E"/>
    <w:rsid w:val="00224E17"/>
    <w:rsid w:val="00224E68"/>
    <w:rsid w:val="00225982"/>
    <w:rsid w:val="002267E9"/>
    <w:rsid w:val="00226F8D"/>
    <w:rsid w:val="0022771E"/>
    <w:rsid w:val="00227A71"/>
    <w:rsid w:val="00230E0C"/>
    <w:rsid w:val="0023130E"/>
    <w:rsid w:val="00232477"/>
    <w:rsid w:val="00232A85"/>
    <w:rsid w:val="00232B09"/>
    <w:rsid w:val="00233858"/>
    <w:rsid w:val="00236C51"/>
    <w:rsid w:val="00237676"/>
    <w:rsid w:val="00237A56"/>
    <w:rsid w:val="00237A8C"/>
    <w:rsid w:val="00237C36"/>
    <w:rsid w:val="00240D53"/>
    <w:rsid w:val="00240E29"/>
    <w:rsid w:val="00241337"/>
    <w:rsid w:val="00241AE2"/>
    <w:rsid w:val="002427D2"/>
    <w:rsid w:val="00242FF8"/>
    <w:rsid w:val="002430C0"/>
    <w:rsid w:val="00243134"/>
    <w:rsid w:val="00243552"/>
    <w:rsid w:val="002435FB"/>
    <w:rsid w:val="0024374E"/>
    <w:rsid w:val="002448E2"/>
    <w:rsid w:val="00244B84"/>
    <w:rsid w:val="002456C6"/>
    <w:rsid w:val="00247304"/>
    <w:rsid w:val="002507B2"/>
    <w:rsid w:val="00250D31"/>
    <w:rsid w:val="00251079"/>
    <w:rsid w:val="00251246"/>
    <w:rsid w:val="002514DE"/>
    <w:rsid w:val="002521F7"/>
    <w:rsid w:val="00252A88"/>
    <w:rsid w:val="002530B5"/>
    <w:rsid w:val="00253984"/>
    <w:rsid w:val="00253D78"/>
    <w:rsid w:val="00255B75"/>
    <w:rsid w:val="00255CC4"/>
    <w:rsid w:val="00256025"/>
    <w:rsid w:val="00256BF7"/>
    <w:rsid w:val="00257016"/>
    <w:rsid w:val="00257F46"/>
    <w:rsid w:val="00260371"/>
    <w:rsid w:val="0026107B"/>
    <w:rsid w:val="00261A8B"/>
    <w:rsid w:val="00262322"/>
    <w:rsid w:val="0026280D"/>
    <w:rsid w:val="00263034"/>
    <w:rsid w:val="002634AA"/>
    <w:rsid w:val="0026447E"/>
    <w:rsid w:val="00265297"/>
    <w:rsid w:val="002658E0"/>
    <w:rsid w:val="00265B60"/>
    <w:rsid w:val="00265C33"/>
    <w:rsid w:val="00266641"/>
    <w:rsid w:val="00266700"/>
    <w:rsid w:val="00266C10"/>
    <w:rsid w:val="00267798"/>
    <w:rsid w:val="00267DFA"/>
    <w:rsid w:val="002703E4"/>
    <w:rsid w:val="00272568"/>
    <w:rsid w:val="00273790"/>
    <w:rsid w:val="002738D7"/>
    <w:rsid w:val="002742E7"/>
    <w:rsid w:val="00274803"/>
    <w:rsid w:val="00274917"/>
    <w:rsid w:val="00274E95"/>
    <w:rsid w:val="00274E9B"/>
    <w:rsid w:val="00275559"/>
    <w:rsid w:val="00275907"/>
    <w:rsid w:val="00275F6F"/>
    <w:rsid w:val="0027653A"/>
    <w:rsid w:val="00280652"/>
    <w:rsid w:val="002809FD"/>
    <w:rsid w:val="00282991"/>
    <w:rsid w:val="00284006"/>
    <w:rsid w:val="00284817"/>
    <w:rsid w:val="00286261"/>
    <w:rsid w:val="0028676B"/>
    <w:rsid w:val="002868CC"/>
    <w:rsid w:val="00290065"/>
    <w:rsid w:val="00290457"/>
    <w:rsid w:val="00290DC1"/>
    <w:rsid w:val="0029148B"/>
    <w:rsid w:val="00291721"/>
    <w:rsid w:val="00292B8C"/>
    <w:rsid w:val="00295AE5"/>
    <w:rsid w:val="00296061"/>
    <w:rsid w:val="002A0C12"/>
    <w:rsid w:val="002A1BB1"/>
    <w:rsid w:val="002A4161"/>
    <w:rsid w:val="002A4428"/>
    <w:rsid w:val="002A4B33"/>
    <w:rsid w:val="002A524F"/>
    <w:rsid w:val="002A563C"/>
    <w:rsid w:val="002A7597"/>
    <w:rsid w:val="002A75DA"/>
    <w:rsid w:val="002A77BF"/>
    <w:rsid w:val="002B051E"/>
    <w:rsid w:val="002B13C2"/>
    <w:rsid w:val="002B17CC"/>
    <w:rsid w:val="002B1980"/>
    <w:rsid w:val="002B23EF"/>
    <w:rsid w:val="002B2F50"/>
    <w:rsid w:val="002B3553"/>
    <w:rsid w:val="002B40AE"/>
    <w:rsid w:val="002B4527"/>
    <w:rsid w:val="002B46F3"/>
    <w:rsid w:val="002B48B1"/>
    <w:rsid w:val="002B70E7"/>
    <w:rsid w:val="002B78DF"/>
    <w:rsid w:val="002B7B57"/>
    <w:rsid w:val="002B7C1E"/>
    <w:rsid w:val="002C0088"/>
    <w:rsid w:val="002C084F"/>
    <w:rsid w:val="002C1F41"/>
    <w:rsid w:val="002C232B"/>
    <w:rsid w:val="002C256E"/>
    <w:rsid w:val="002C27C3"/>
    <w:rsid w:val="002C2EAA"/>
    <w:rsid w:val="002C4258"/>
    <w:rsid w:val="002C42FF"/>
    <w:rsid w:val="002C5C15"/>
    <w:rsid w:val="002C622C"/>
    <w:rsid w:val="002C657E"/>
    <w:rsid w:val="002C6890"/>
    <w:rsid w:val="002C6FD4"/>
    <w:rsid w:val="002D0386"/>
    <w:rsid w:val="002D068D"/>
    <w:rsid w:val="002D089D"/>
    <w:rsid w:val="002D0DEC"/>
    <w:rsid w:val="002D12BA"/>
    <w:rsid w:val="002D1998"/>
    <w:rsid w:val="002D1D1A"/>
    <w:rsid w:val="002D2F3E"/>
    <w:rsid w:val="002D39D7"/>
    <w:rsid w:val="002D43F6"/>
    <w:rsid w:val="002D479B"/>
    <w:rsid w:val="002D57CA"/>
    <w:rsid w:val="002D5839"/>
    <w:rsid w:val="002D625A"/>
    <w:rsid w:val="002D67FB"/>
    <w:rsid w:val="002D68A6"/>
    <w:rsid w:val="002E0926"/>
    <w:rsid w:val="002E1753"/>
    <w:rsid w:val="002E1804"/>
    <w:rsid w:val="002E26E3"/>
    <w:rsid w:val="002E2A12"/>
    <w:rsid w:val="002E34FB"/>
    <w:rsid w:val="002E475A"/>
    <w:rsid w:val="002E510B"/>
    <w:rsid w:val="002E6834"/>
    <w:rsid w:val="002E7619"/>
    <w:rsid w:val="002F179B"/>
    <w:rsid w:val="002F2B1D"/>
    <w:rsid w:val="002F3596"/>
    <w:rsid w:val="002F4E80"/>
    <w:rsid w:val="002F4F19"/>
    <w:rsid w:val="002F4F56"/>
    <w:rsid w:val="002F5517"/>
    <w:rsid w:val="002F5551"/>
    <w:rsid w:val="002F5634"/>
    <w:rsid w:val="002F5937"/>
    <w:rsid w:val="002F7330"/>
    <w:rsid w:val="002F7401"/>
    <w:rsid w:val="002F7513"/>
    <w:rsid w:val="002F7AAC"/>
    <w:rsid w:val="002F7D1A"/>
    <w:rsid w:val="002F7EB5"/>
    <w:rsid w:val="00300A24"/>
    <w:rsid w:val="00300CCA"/>
    <w:rsid w:val="00301306"/>
    <w:rsid w:val="00301413"/>
    <w:rsid w:val="00302298"/>
    <w:rsid w:val="0030241A"/>
    <w:rsid w:val="00302498"/>
    <w:rsid w:val="00302606"/>
    <w:rsid w:val="0030264E"/>
    <w:rsid w:val="00302F76"/>
    <w:rsid w:val="003036AC"/>
    <w:rsid w:val="00303DBC"/>
    <w:rsid w:val="00304299"/>
    <w:rsid w:val="0030459B"/>
    <w:rsid w:val="003048BE"/>
    <w:rsid w:val="003049B4"/>
    <w:rsid w:val="00305C18"/>
    <w:rsid w:val="003067A1"/>
    <w:rsid w:val="003077D0"/>
    <w:rsid w:val="0031105D"/>
    <w:rsid w:val="00311309"/>
    <w:rsid w:val="003118F6"/>
    <w:rsid w:val="00311D65"/>
    <w:rsid w:val="003123F0"/>
    <w:rsid w:val="00312A4D"/>
    <w:rsid w:val="0031351A"/>
    <w:rsid w:val="003139BA"/>
    <w:rsid w:val="003143A2"/>
    <w:rsid w:val="0031528C"/>
    <w:rsid w:val="003152C1"/>
    <w:rsid w:val="00316265"/>
    <w:rsid w:val="00317989"/>
    <w:rsid w:val="00322728"/>
    <w:rsid w:val="00322EF7"/>
    <w:rsid w:val="00323136"/>
    <w:rsid w:val="0032338E"/>
    <w:rsid w:val="003238DA"/>
    <w:rsid w:val="003242A7"/>
    <w:rsid w:val="003248AB"/>
    <w:rsid w:val="00324BBC"/>
    <w:rsid w:val="00324BE6"/>
    <w:rsid w:val="003256D4"/>
    <w:rsid w:val="00325E69"/>
    <w:rsid w:val="00325E95"/>
    <w:rsid w:val="00327BC6"/>
    <w:rsid w:val="00330063"/>
    <w:rsid w:val="003307F9"/>
    <w:rsid w:val="00331815"/>
    <w:rsid w:val="00331E04"/>
    <w:rsid w:val="003337B9"/>
    <w:rsid w:val="00334D52"/>
    <w:rsid w:val="00340964"/>
    <w:rsid w:val="00341B72"/>
    <w:rsid w:val="00342733"/>
    <w:rsid w:val="00343117"/>
    <w:rsid w:val="003446E0"/>
    <w:rsid w:val="00344A67"/>
    <w:rsid w:val="003451A9"/>
    <w:rsid w:val="003455BE"/>
    <w:rsid w:val="00345A91"/>
    <w:rsid w:val="00346450"/>
    <w:rsid w:val="00346814"/>
    <w:rsid w:val="00346D63"/>
    <w:rsid w:val="00347392"/>
    <w:rsid w:val="00347991"/>
    <w:rsid w:val="0035023E"/>
    <w:rsid w:val="0035120B"/>
    <w:rsid w:val="00351A6F"/>
    <w:rsid w:val="003522DA"/>
    <w:rsid w:val="003536A6"/>
    <w:rsid w:val="003537D4"/>
    <w:rsid w:val="00353C95"/>
    <w:rsid w:val="00354F06"/>
    <w:rsid w:val="003550BF"/>
    <w:rsid w:val="003555DE"/>
    <w:rsid w:val="00355736"/>
    <w:rsid w:val="00355751"/>
    <w:rsid w:val="00355AE3"/>
    <w:rsid w:val="00357F6F"/>
    <w:rsid w:val="00360354"/>
    <w:rsid w:val="003611B6"/>
    <w:rsid w:val="0036209F"/>
    <w:rsid w:val="00363010"/>
    <w:rsid w:val="003635E2"/>
    <w:rsid w:val="00364482"/>
    <w:rsid w:val="00365688"/>
    <w:rsid w:val="003666FE"/>
    <w:rsid w:val="0036735A"/>
    <w:rsid w:val="00367AD8"/>
    <w:rsid w:val="00367E4C"/>
    <w:rsid w:val="0037075D"/>
    <w:rsid w:val="00371EA1"/>
    <w:rsid w:val="00372A3B"/>
    <w:rsid w:val="00372BCA"/>
    <w:rsid w:val="00373D79"/>
    <w:rsid w:val="00374BB1"/>
    <w:rsid w:val="00374D67"/>
    <w:rsid w:val="00375271"/>
    <w:rsid w:val="0037630B"/>
    <w:rsid w:val="003765A9"/>
    <w:rsid w:val="00376891"/>
    <w:rsid w:val="00377864"/>
    <w:rsid w:val="00377AF1"/>
    <w:rsid w:val="003847E9"/>
    <w:rsid w:val="003847FD"/>
    <w:rsid w:val="003851A2"/>
    <w:rsid w:val="0038574F"/>
    <w:rsid w:val="00386755"/>
    <w:rsid w:val="00386F30"/>
    <w:rsid w:val="00390110"/>
    <w:rsid w:val="003909EA"/>
    <w:rsid w:val="00391A15"/>
    <w:rsid w:val="00391A88"/>
    <w:rsid w:val="003938AA"/>
    <w:rsid w:val="003939B1"/>
    <w:rsid w:val="00393C79"/>
    <w:rsid w:val="00393C90"/>
    <w:rsid w:val="00393CF2"/>
    <w:rsid w:val="00394133"/>
    <w:rsid w:val="00394A0C"/>
    <w:rsid w:val="00394B47"/>
    <w:rsid w:val="00394E75"/>
    <w:rsid w:val="0039619F"/>
    <w:rsid w:val="0039623D"/>
    <w:rsid w:val="003967DC"/>
    <w:rsid w:val="00396891"/>
    <w:rsid w:val="00396990"/>
    <w:rsid w:val="00396EB2"/>
    <w:rsid w:val="003971DA"/>
    <w:rsid w:val="00397608"/>
    <w:rsid w:val="00397949"/>
    <w:rsid w:val="003A040A"/>
    <w:rsid w:val="003A29C8"/>
    <w:rsid w:val="003A2B99"/>
    <w:rsid w:val="003A2C1B"/>
    <w:rsid w:val="003A3C8F"/>
    <w:rsid w:val="003A4108"/>
    <w:rsid w:val="003A447A"/>
    <w:rsid w:val="003A5400"/>
    <w:rsid w:val="003A6A13"/>
    <w:rsid w:val="003A7F37"/>
    <w:rsid w:val="003B04F8"/>
    <w:rsid w:val="003B1359"/>
    <w:rsid w:val="003B15FB"/>
    <w:rsid w:val="003B26ED"/>
    <w:rsid w:val="003B4D56"/>
    <w:rsid w:val="003B4EFD"/>
    <w:rsid w:val="003B624F"/>
    <w:rsid w:val="003B795F"/>
    <w:rsid w:val="003B7C73"/>
    <w:rsid w:val="003C032F"/>
    <w:rsid w:val="003C0E29"/>
    <w:rsid w:val="003C24BA"/>
    <w:rsid w:val="003C2AFD"/>
    <w:rsid w:val="003C30E2"/>
    <w:rsid w:val="003C384C"/>
    <w:rsid w:val="003C6EFD"/>
    <w:rsid w:val="003C761E"/>
    <w:rsid w:val="003C7A01"/>
    <w:rsid w:val="003D1FEA"/>
    <w:rsid w:val="003D228B"/>
    <w:rsid w:val="003D28AC"/>
    <w:rsid w:val="003D2D69"/>
    <w:rsid w:val="003D3A6C"/>
    <w:rsid w:val="003D3B1B"/>
    <w:rsid w:val="003D7007"/>
    <w:rsid w:val="003D7D3A"/>
    <w:rsid w:val="003E0E8E"/>
    <w:rsid w:val="003E370B"/>
    <w:rsid w:val="003E4105"/>
    <w:rsid w:val="003E4811"/>
    <w:rsid w:val="003E4CA6"/>
    <w:rsid w:val="003E50D0"/>
    <w:rsid w:val="003E5848"/>
    <w:rsid w:val="003E6D55"/>
    <w:rsid w:val="003F063B"/>
    <w:rsid w:val="003F1958"/>
    <w:rsid w:val="003F24F8"/>
    <w:rsid w:val="003F25E3"/>
    <w:rsid w:val="003F30F1"/>
    <w:rsid w:val="003F3101"/>
    <w:rsid w:val="003F48C7"/>
    <w:rsid w:val="003F4D5E"/>
    <w:rsid w:val="003F52A0"/>
    <w:rsid w:val="003F573C"/>
    <w:rsid w:val="003F5787"/>
    <w:rsid w:val="003F66A6"/>
    <w:rsid w:val="003F7457"/>
    <w:rsid w:val="00400FE6"/>
    <w:rsid w:val="00401298"/>
    <w:rsid w:val="00402731"/>
    <w:rsid w:val="004031C4"/>
    <w:rsid w:val="00403261"/>
    <w:rsid w:val="00403357"/>
    <w:rsid w:val="0040459C"/>
    <w:rsid w:val="00404D6E"/>
    <w:rsid w:val="004071D3"/>
    <w:rsid w:val="00410916"/>
    <w:rsid w:val="00412B19"/>
    <w:rsid w:val="004130E1"/>
    <w:rsid w:val="004131B0"/>
    <w:rsid w:val="00413766"/>
    <w:rsid w:val="00414657"/>
    <w:rsid w:val="004155EC"/>
    <w:rsid w:val="004164BF"/>
    <w:rsid w:val="0041668B"/>
    <w:rsid w:val="00416F4D"/>
    <w:rsid w:val="0041788A"/>
    <w:rsid w:val="00417FCF"/>
    <w:rsid w:val="004201F3"/>
    <w:rsid w:val="00420BA8"/>
    <w:rsid w:val="004213F9"/>
    <w:rsid w:val="00421950"/>
    <w:rsid w:val="00421F68"/>
    <w:rsid w:val="00423120"/>
    <w:rsid w:val="00423443"/>
    <w:rsid w:val="0042489A"/>
    <w:rsid w:val="00424ED5"/>
    <w:rsid w:val="00424FF7"/>
    <w:rsid w:val="00425ADD"/>
    <w:rsid w:val="00426A42"/>
    <w:rsid w:val="004307D3"/>
    <w:rsid w:val="00430C63"/>
    <w:rsid w:val="00431CC2"/>
    <w:rsid w:val="00431F27"/>
    <w:rsid w:val="00431F82"/>
    <w:rsid w:val="00432089"/>
    <w:rsid w:val="0043258A"/>
    <w:rsid w:val="004342BD"/>
    <w:rsid w:val="004348B2"/>
    <w:rsid w:val="0043492D"/>
    <w:rsid w:val="004355D0"/>
    <w:rsid w:val="0043636B"/>
    <w:rsid w:val="004371FB"/>
    <w:rsid w:val="00437F0B"/>
    <w:rsid w:val="0044012E"/>
    <w:rsid w:val="0044089E"/>
    <w:rsid w:val="0044115B"/>
    <w:rsid w:val="0044153C"/>
    <w:rsid w:val="00442C5E"/>
    <w:rsid w:val="00443662"/>
    <w:rsid w:val="00443E3B"/>
    <w:rsid w:val="00444C35"/>
    <w:rsid w:val="00445552"/>
    <w:rsid w:val="00445D5C"/>
    <w:rsid w:val="00447D37"/>
    <w:rsid w:val="004510E9"/>
    <w:rsid w:val="00451682"/>
    <w:rsid w:val="004516C6"/>
    <w:rsid w:val="004520FE"/>
    <w:rsid w:val="0045251D"/>
    <w:rsid w:val="0045297F"/>
    <w:rsid w:val="00452D41"/>
    <w:rsid w:val="00453D5D"/>
    <w:rsid w:val="00453FC4"/>
    <w:rsid w:val="0045440E"/>
    <w:rsid w:val="004545FB"/>
    <w:rsid w:val="0045465C"/>
    <w:rsid w:val="00454664"/>
    <w:rsid w:val="00454E0B"/>
    <w:rsid w:val="00454F2C"/>
    <w:rsid w:val="00455006"/>
    <w:rsid w:val="004550B2"/>
    <w:rsid w:val="00455A7A"/>
    <w:rsid w:val="0045626F"/>
    <w:rsid w:val="004576CA"/>
    <w:rsid w:val="0045781A"/>
    <w:rsid w:val="00460BE6"/>
    <w:rsid w:val="00460C74"/>
    <w:rsid w:val="0046219D"/>
    <w:rsid w:val="004624B6"/>
    <w:rsid w:val="004631E3"/>
    <w:rsid w:val="004635EA"/>
    <w:rsid w:val="00463665"/>
    <w:rsid w:val="00466366"/>
    <w:rsid w:val="0046643D"/>
    <w:rsid w:val="00466BD1"/>
    <w:rsid w:val="00467153"/>
    <w:rsid w:val="00467391"/>
    <w:rsid w:val="00467E05"/>
    <w:rsid w:val="00470BB4"/>
    <w:rsid w:val="00471A5D"/>
    <w:rsid w:val="0047211F"/>
    <w:rsid w:val="004723D0"/>
    <w:rsid w:val="00472CB8"/>
    <w:rsid w:val="00473482"/>
    <w:rsid w:val="0047389C"/>
    <w:rsid w:val="004762AB"/>
    <w:rsid w:val="004764B5"/>
    <w:rsid w:val="00476526"/>
    <w:rsid w:val="0047656F"/>
    <w:rsid w:val="00477AB5"/>
    <w:rsid w:val="004818F4"/>
    <w:rsid w:val="00483595"/>
    <w:rsid w:val="004902AC"/>
    <w:rsid w:val="004912A9"/>
    <w:rsid w:val="004922CE"/>
    <w:rsid w:val="00493868"/>
    <w:rsid w:val="00494085"/>
    <w:rsid w:val="00494C0A"/>
    <w:rsid w:val="0049563F"/>
    <w:rsid w:val="00495C12"/>
    <w:rsid w:val="00496102"/>
    <w:rsid w:val="004964F5"/>
    <w:rsid w:val="004A018C"/>
    <w:rsid w:val="004A0DC6"/>
    <w:rsid w:val="004A180F"/>
    <w:rsid w:val="004A2566"/>
    <w:rsid w:val="004A2C70"/>
    <w:rsid w:val="004A5DDF"/>
    <w:rsid w:val="004A6113"/>
    <w:rsid w:val="004A67DD"/>
    <w:rsid w:val="004A7B6C"/>
    <w:rsid w:val="004B0104"/>
    <w:rsid w:val="004B10D0"/>
    <w:rsid w:val="004B1A58"/>
    <w:rsid w:val="004B2B78"/>
    <w:rsid w:val="004B4110"/>
    <w:rsid w:val="004B46D6"/>
    <w:rsid w:val="004B671C"/>
    <w:rsid w:val="004B6BCA"/>
    <w:rsid w:val="004B77EA"/>
    <w:rsid w:val="004C044C"/>
    <w:rsid w:val="004C0D77"/>
    <w:rsid w:val="004C1894"/>
    <w:rsid w:val="004C1E20"/>
    <w:rsid w:val="004C32A0"/>
    <w:rsid w:val="004C3618"/>
    <w:rsid w:val="004C398C"/>
    <w:rsid w:val="004C3BDE"/>
    <w:rsid w:val="004C4D69"/>
    <w:rsid w:val="004C4DF3"/>
    <w:rsid w:val="004C5BB8"/>
    <w:rsid w:val="004C6957"/>
    <w:rsid w:val="004C6FBE"/>
    <w:rsid w:val="004D03F5"/>
    <w:rsid w:val="004D19D8"/>
    <w:rsid w:val="004D1FBF"/>
    <w:rsid w:val="004D22E6"/>
    <w:rsid w:val="004D2997"/>
    <w:rsid w:val="004D3206"/>
    <w:rsid w:val="004D34DC"/>
    <w:rsid w:val="004D3795"/>
    <w:rsid w:val="004D4353"/>
    <w:rsid w:val="004D4919"/>
    <w:rsid w:val="004D4BE3"/>
    <w:rsid w:val="004D4E01"/>
    <w:rsid w:val="004D4F9E"/>
    <w:rsid w:val="004D5613"/>
    <w:rsid w:val="004D733C"/>
    <w:rsid w:val="004D75C2"/>
    <w:rsid w:val="004D7678"/>
    <w:rsid w:val="004D7D45"/>
    <w:rsid w:val="004E0128"/>
    <w:rsid w:val="004E152D"/>
    <w:rsid w:val="004E23C0"/>
    <w:rsid w:val="004E257C"/>
    <w:rsid w:val="004E2F5E"/>
    <w:rsid w:val="004E317C"/>
    <w:rsid w:val="004E32C9"/>
    <w:rsid w:val="004E3CF9"/>
    <w:rsid w:val="004E51FD"/>
    <w:rsid w:val="004E63A4"/>
    <w:rsid w:val="004E6F17"/>
    <w:rsid w:val="004E74BD"/>
    <w:rsid w:val="004E761C"/>
    <w:rsid w:val="004E7754"/>
    <w:rsid w:val="004F1500"/>
    <w:rsid w:val="004F1BB7"/>
    <w:rsid w:val="004F1F5F"/>
    <w:rsid w:val="004F2113"/>
    <w:rsid w:val="004F259F"/>
    <w:rsid w:val="004F293C"/>
    <w:rsid w:val="004F32DA"/>
    <w:rsid w:val="004F3BFA"/>
    <w:rsid w:val="004F4CFB"/>
    <w:rsid w:val="004F6254"/>
    <w:rsid w:val="004F6277"/>
    <w:rsid w:val="004F63ED"/>
    <w:rsid w:val="004F66E9"/>
    <w:rsid w:val="004F6E0B"/>
    <w:rsid w:val="004F6E21"/>
    <w:rsid w:val="004F7862"/>
    <w:rsid w:val="005021B2"/>
    <w:rsid w:val="005022A1"/>
    <w:rsid w:val="00502B86"/>
    <w:rsid w:val="005034BF"/>
    <w:rsid w:val="005048B8"/>
    <w:rsid w:val="00506EA7"/>
    <w:rsid w:val="00506F26"/>
    <w:rsid w:val="00506FF0"/>
    <w:rsid w:val="00507409"/>
    <w:rsid w:val="0050761A"/>
    <w:rsid w:val="005110DC"/>
    <w:rsid w:val="005110E6"/>
    <w:rsid w:val="005134D9"/>
    <w:rsid w:val="005138B6"/>
    <w:rsid w:val="005147A1"/>
    <w:rsid w:val="00514C9E"/>
    <w:rsid w:val="005154B0"/>
    <w:rsid w:val="00515A08"/>
    <w:rsid w:val="00515CA6"/>
    <w:rsid w:val="00515CDB"/>
    <w:rsid w:val="005164A0"/>
    <w:rsid w:val="005165F9"/>
    <w:rsid w:val="0051713D"/>
    <w:rsid w:val="00517BCB"/>
    <w:rsid w:val="0052005B"/>
    <w:rsid w:val="00520085"/>
    <w:rsid w:val="0052008D"/>
    <w:rsid w:val="0052028F"/>
    <w:rsid w:val="00520CC7"/>
    <w:rsid w:val="00520F69"/>
    <w:rsid w:val="00521503"/>
    <w:rsid w:val="005215B1"/>
    <w:rsid w:val="00521F5F"/>
    <w:rsid w:val="0052324D"/>
    <w:rsid w:val="0052395D"/>
    <w:rsid w:val="005239F4"/>
    <w:rsid w:val="00523D7C"/>
    <w:rsid w:val="00523E1F"/>
    <w:rsid w:val="00526041"/>
    <w:rsid w:val="005275E7"/>
    <w:rsid w:val="00527F0E"/>
    <w:rsid w:val="00530B27"/>
    <w:rsid w:val="0053148C"/>
    <w:rsid w:val="00531C32"/>
    <w:rsid w:val="00534ACD"/>
    <w:rsid w:val="00536401"/>
    <w:rsid w:val="00536A41"/>
    <w:rsid w:val="00536D05"/>
    <w:rsid w:val="0053794E"/>
    <w:rsid w:val="005401F7"/>
    <w:rsid w:val="00541859"/>
    <w:rsid w:val="005418F0"/>
    <w:rsid w:val="0054204C"/>
    <w:rsid w:val="005444E8"/>
    <w:rsid w:val="00544644"/>
    <w:rsid w:val="0054495D"/>
    <w:rsid w:val="005456F5"/>
    <w:rsid w:val="00545DFB"/>
    <w:rsid w:val="00546ADB"/>
    <w:rsid w:val="00546BAA"/>
    <w:rsid w:val="00546CB0"/>
    <w:rsid w:val="00546F9B"/>
    <w:rsid w:val="005503AD"/>
    <w:rsid w:val="00550481"/>
    <w:rsid w:val="0055087F"/>
    <w:rsid w:val="00552390"/>
    <w:rsid w:val="00552E5C"/>
    <w:rsid w:val="005530E9"/>
    <w:rsid w:val="00553443"/>
    <w:rsid w:val="0055490A"/>
    <w:rsid w:val="005551A2"/>
    <w:rsid w:val="0055685F"/>
    <w:rsid w:val="0055723D"/>
    <w:rsid w:val="00557BC9"/>
    <w:rsid w:val="00557E49"/>
    <w:rsid w:val="00557E6C"/>
    <w:rsid w:val="00560AF9"/>
    <w:rsid w:val="00560C3A"/>
    <w:rsid w:val="005612FE"/>
    <w:rsid w:val="00561499"/>
    <w:rsid w:val="00561807"/>
    <w:rsid w:val="00561E39"/>
    <w:rsid w:val="00562237"/>
    <w:rsid w:val="00563629"/>
    <w:rsid w:val="00563D2F"/>
    <w:rsid w:val="00564D27"/>
    <w:rsid w:val="00564F65"/>
    <w:rsid w:val="005653FB"/>
    <w:rsid w:val="00566D0A"/>
    <w:rsid w:val="00567CCF"/>
    <w:rsid w:val="005700CB"/>
    <w:rsid w:val="0057135A"/>
    <w:rsid w:val="00573467"/>
    <w:rsid w:val="005737F6"/>
    <w:rsid w:val="00573915"/>
    <w:rsid w:val="005753CC"/>
    <w:rsid w:val="0057668A"/>
    <w:rsid w:val="00577737"/>
    <w:rsid w:val="00581439"/>
    <w:rsid w:val="0058203D"/>
    <w:rsid w:val="005824B7"/>
    <w:rsid w:val="00582682"/>
    <w:rsid w:val="00583605"/>
    <w:rsid w:val="00584289"/>
    <w:rsid w:val="00584A55"/>
    <w:rsid w:val="0058564F"/>
    <w:rsid w:val="00587356"/>
    <w:rsid w:val="00587520"/>
    <w:rsid w:val="005908AA"/>
    <w:rsid w:val="00590C8B"/>
    <w:rsid w:val="00590F99"/>
    <w:rsid w:val="00591057"/>
    <w:rsid w:val="0059267E"/>
    <w:rsid w:val="0059301D"/>
    <w:rsid w:val="005930DF"/>
    <w:rsid w:val="00593735"/>
    <w:rsid w:val="00593EE4"/>
    <w:rsid w:val="00594BA4"/>
    <w:rsid w:val="00594F8C"/>
    <w:rsid w:val="005957C1"/>
    <w:rsid w:val="005969FE"/>
    <w:rsid w:val="00596FB1"/>
    <w:rsid w:val="00597101"/>
    <w:rsid w:val="00597253"/>
    <w:rsid w:val="00597BDD"/>
    <w:rsid w:val="005A119F"/>
    <w:rsid w:val="005A1931"/>
    <w:rsid w:val="005A19AF"/>
    <w:rsid w:val="005A1A0B"/>
    <w:rsid w:val="005A27C3"/>
    <w:rsid w:val="005A2966"/>
    <w:rsid w:val="005A2B43"/>
    <w:rsid w:val="005A2BC1"/>
    <w:rsid w:val="005A3487"/>
    <w:rsid w:val="005A356E"/>
    <w:rsid w:val="005A4267"/>
    <w:rsid w:val="005A440B"/>
    <w:rsid w:val="005A666C"/>
    <w:rsid w:val="005A66BC"/>
    <w:rsid w:val="005A70AA"/>
    <w:rsid w:val="005A736F"/>
    <w:rsid w:val="005B0372"/>
    <w:rsid w:val="005B0B58"/>
    <w:rsid w:val="005B0CCB"/>
    <w:rsid w:val="005B2C3C"/>
    <w:rsid w:val="005B4FF3"/>
    <w:rsid w:val="005B52FF"/>
    <w:rsid w:val="005B7B36"/>
    <w:rsid w:val="005C0468"/>
    <w:rsid w:val="005C0876"/>
    <w:rsid w:val="005C0FC0"/>
    <w:rsid w:val="005C167E"/>
    <w:rsid w:val="005C26C3"/>
    <w:rsid w:val="005C46AB"/>
    <w:rsid w:val="005C6CC9"/>
    <w:rsid w:val="005C711D"/>
    <w:rsid w:val="005D03F8"/>
    <w:rsid w:val="005D25CB"/>
    <w:rsid w:val="005D2624"/>
    <w:rsid w:val="005D283D"/>
    <w:rsid w:val="005D2A3E"/>
    <w:rsid w:val="005D3011"/>
    <w:rsid w:val="005D3FF2"/>
    <w:rsid w:val="005D4AC4"/>
    <w:rsid w:val="005D5367"/>
    <w:rsid w:val="005D5A62"/>
    <w:rsid w:val="005D65D3"/>
    <w:rsid w:val="005D6B6C"/>
    <w:rsid w:val="005E02C7"/>
    <w:rsid w:val="005E0D67"/>
    <w:rsid w:val="005E211F"/>
    <w:rsid w:val="005E326D"/>
    <w:rsid w:val="005E4866"/>
    <w:rsid w:val="005E610A"/>
    <w:rsid w:val="005E61E1"/>
    <w:rsid w:val="005E7351"/>
    <w:rsid w:val="005E7A9C"/>
    <w:rsid w:val="005F03C6"/>
    <w:rsid w:val="005F0F96"/>
    <w:rsid w:val="005F1651"/>
    <w:rsid w:val="005F2500"/>
    <w:rsid w:val="005F263F"/>
    <w:rsid w:val="005F2ABE"/>
    <w:rsid w:val="005F2F99"/>
    <w:rsid w:val="005F3339"/>
    <w:rsid w:val="005F3B75"/>
    <w:rsid w:val="005F3C02"/>
    <w:rsid w:val="005F4435"/>
    <w:rsid w:val="005F49BB"/>
    <w:rsid w:val="005F4A27"/>
    <w:rsid w:val="005F7196"/>
    <w:rsid w:val="005F7237"/>
    <w:rsid w:val="005F7929"/>
    <w:rsid w:val="005F7B96"/>
    <w:rsid w:val="005F7C8A"/>
    <w:rsid w:val="006002C2"/>
    <w:rsid w:val="00600E8C"/>
    <w:rsid w:val="00603750"/>
    <w:rsid w:val="006048B8"/>
    <w:rsid w:val="00605E0E"/>
    <w:rsid w:val="00606413"/>
    <w:rsid w:val="00606E86"/>
    <w:rsid w:val="00607D0B"/>
    <w:rsid w:val="00610DFD"/>
    <w:rsid w:val="006110A4"/>
    <w:rsid w:val="00611AEE"/>
    <w:rsid w:val="00611CBD"/>
    <w:rsid w:val="006127D8"/>
    <w:rsid w:val="006139CA"/>
    <w:rsid w:val="00614FF8"/>
    <w:rsid w:val="0061674E"/>
    <w:rsid w:val="0062093A"/>
    <w:rsid w:val="006213BD"/>
    <w:rsid w:val="00622C4E"/>
    <w:rsid w:val="00622DD5"/>
    <w:rsid w:val="00622F73"/>
    <w:rsid w:val="00624071"/>
    <w:rsid w:val="0062690A"/>
    <w:rsid w:val="00626BF6"/>
    <w:rsid w:val="0062798D"/>
    <w:rsid w:val="00627EBB"/>
    <w:rsid w:val="00630381"/>
    <w:rsid w:val="00630AFF"/>
    <w:rsid w:val="00630B34"/>
    <w:rsid w:val="006340D2"/>
    <w:rsid w:val="006349D2"/>
    <w:rsid w:val="00635509"/>
    <w:rsid w:val="00635565"/>
    <w:rsid w:val="006358AE"/>
    <w:rsid w:val="00636C6B"/>
    <w:rsid w:val="00640AB1"/>
    <w:rsid w:val="006420D8"/>
    <w:rsid w:val="00642755"/>
    <w:rsid w:val="00643112"/>
    <w:rsid w:val="006433EF"/>
    <w:rsid w:val="0064366F"/>
    <w:rsid w:val="00643F67"/>
    <w:rsid w:val="00644580"/>
    <w:rsid w:val="00644FD8"/>
    <w:rsid w:val="006460B8"/>
    <w:rsid w:val="0064768E"/>
    <w:rsid w:val="0064788A"/>
    <w:rsid w:val="0065097D"/>
    <w:rsid w:val="00650EB8"/>
    <w:rsid w:val="006524D7"/>
    <w:rsid w:val="006528EC"/>
    <w:rsid w:val="00652984"/>
    <w:rsid w:val="006535C5"/>
    <w:rsid w:val="006537AE"/>
    <w:rsid w:val="00653BD9"/>
    <w:rsid w:val="00654187"/>
    <w:rsid w:val="00655278"/>
    <w:rsid w:val="00655BDF"/>
    <w:rsid w:val="006563DC"/>
    <w:rsid w:val="00656BA1"/>
    <w:rsid w:val="0065779A"/>
    <w:rsid w:val="00657C55"/>
    <w:rsid w:val="006602AB"/>
    <w:rsid w:val="006604C1"/>
    <w:rsid w:val="00661F62"/>
    <w:rsid w:val="00663143"/>
    <w:rsid w:val="00663C64"/>
    <w:rsid w:val="00664391"/>
    <w:rsid w:val="00664F27"/>
    <w:rsid w:val="00665B8C"/>
    <w:rsid w:val="00665BEF"/>
    <w:rsid w:val="00665FE7"/>
    <w:rsid w:val="00666060"/>
    <w:rsid w:val="00667261"/>
    <w:rsid w:val="00667BE1"/>
    <w:rsid w:val="00667F5E"/>
    <w:rsid w:val="0067091F"/>
    <w:rsid w:val="0067130A"/>
    <w:rsid w:val="00671D74"/>
    <w:rsid w:val="00672993"/>
    <w:rsid w:val="00672EE8"/>
    <w:rsid w:val="006748D3"/>
    <w:rsid w:val="00675D10"/>
    <w:rsid w:val="00676565"/>
    <w:rsid w:val="00676717"/>
    <w:rsid w:val="00676CBA"/>
    <w:rsid w:val="00677226"/>
    <w:rsid w:val="006779B4"/>
    <w:rsid w:val="006813D3"/>
    <w:rsid w:val="0068248F"/>
    <w:rsid w:val="00682E86"/>
    <w:rsid w:val="0068309F"/>
    <w:rsid w:val="006842A6"/>
    <w:rsid w:val="00684A14"/>
    <w:rsid w:val="00685725"/>
    <w:rsid w:val="00686AE3"/>
    <w:rsid w:val="00686B71"/>
    <w:rsid w:val="00690A83"/>
    <w:rsid w:val="0069235C"/>
    <w:rsid w:val="00692699"/>
    <w:rsid w:val="006928BA"/>
    <w:rsid w:val="00692B7F"/>
    <w:rsid w:val="00695CA1"/>
    <w:rsid w:val="00696468"/>
    <w:rsid w:val="00696A93"/>
    <w:rsid w:val="00696C97"/>
    <w:rsid w:val="006A0A10"/>
    <w:rsid w:val="006A19CD"/>
    <w:rsid w:val="006A2FD2"/>
    <w:rsid w:val="006A3690"/>
    <w:rsid w:val="006A4150"/>
    <w:rsid w:val="006A4665"/>
    <w:rsid w:val="006A4FF7"/>
    <w:rsid w:val="006A61BD"/>
    <w:rsid w:val="006A6B3A"/>
    <w:rsid w:val="006A759C"/>
    <w:rsid w:val="006B0951"/>
    <w:rsid w:val="006B0A2A"/>
    <w:rsid w:val="006B1060"/>
    <w:rsid w:val="006B1A8E"/>
    <w:rsid w:val="006B2097"/>
    <w:rsid w:val="006B43FE"/>
    <w:rsid w:val="006B4526"/>
    <w:rsid w:val="006B4B58"/>
    <w:rsid w:val="006B558C"/>
    <w:rsid w:val="006B5594"/>
    <w:rsid w:val="006B57E1"/>
    <w:rsid w:val="006B5C80"/>
    <w:rsid w:val="006B5D8F"/>
    <w:rsid w:val="006B7B07"/>
    <w:rsid w:val="006C0303"/>
    <w:rsid w:val="006C0420"/>
    <w:rsid w:val="006C0A9B"/>
    <w:rsid w:val="006C1FDD"/>
    <w:rsid w:val="006C2FBF"/>
    <w:rsid w:val="006C4573"/>
    <w:rsid w:val="006C5018"/>
    <w:rsid w:val="006C5F19"/>
    <w:rsid w:val="006C6E3B"/>
    <w:rsid w:val="006C7311"/>
    <w:rsid w:val="006C7596"/>
    <w:rsid w:val="006C7713"/>
    <w:rsid w:val="006D056C"/>
    <w:rsid w:val="006D24CD"/>
    <w:rsid w:val="006D2A6D"/>
    <w:rsid w:val="006D3017"/>
    <w:rsid w:val="006D4665"/>
    <w:rsid w:val="006D55F3"/>
    <w:rsid w:val="006D5B56"/>
    <w:rsid w:val="006D5EBA"/>
    <w:rsid w:val="006D76E3"/>
    <w:rsid w:val="006D7838"/>
    <w:rsid w:val="006E078D"/>
    <w:rsid w:val="006E1456"/>
    <w:rsid w:val="006E2FE9"/>
    <w:rsid w:val="006E32F2"/>
    <w:rsid w:val="006E3D17"/>
    <w:rsid w:val="006E457D"/>
    <w:rsid w:val="006E520C"/>
    <w:rsid w:val="006E53A5"/>
    <w:rsid w:val="006E59DE"/>
    <w:rsid w:val="006E5F7C"/>
    <w:rsid w:val="006E6F6D"/>
    <w:rsid w:val="006E6FE3"/>
    <w:rsid w:val="006E74DF"/>
    <w:rsid w:val="006E7CD0"/>
    <w:rsid w:val="006F05D9"/>
    <w:rsid w:val="006F09A6"/>
    <w:rsid w:val="006F0D2F"/>
    <w:rsid w:val="006F1868"/>
    <w:rsid w:val="006F26A8"/>
    <w:rsid w:val="006F3DC7"/>
    <w:rsid w:val="006F41D6"/>
    <w:rsid w:val="006F437A"/>
    <w:rsid w:val="006F4BC0"/>
    <w:rsid w:val="006F51DB"/>
    <w:rsid w:val="006F547D"/>
    <w:rsid w:val="006F6FD2"/>
    <w:rsid w:val="006F7AF5"/>
    <w:rsid w:val="0070065C"/>
    <w:rsid w:val="007006C9"/>
    <w:rsid w:val="00701BEC"/>
    <w:rsid w:val="00702279"/>
    <w:rsid w:val="00703F02"/>
    <w:rsid w:val="00704E5B"/>
    <w:rsid w:val="00705608"/>
    <w:rsid w:val="00705CC1"/>
    <w:rsid w:val="00706C02"/>
    <w:rsid w:val="0070712A"/>
    <w:rsid w:val="0070750F"/>
    <w:rsid w:val="00710422"/>
    <w:rsid w:val="00711041"/>
    <w:rsid w:val="007115B5"/>
    <w:rsid w:val="00711E39"/>
    <w:rsid w:val="00713D7E"/>
    <w:rsid w:val="00713E51"/>
    <w:rsid w:val="00714111"/>
    <w:rsid w:val="00715900"/>
    <w:rsid w:val="00715C41"/>
    <w:rsid w:val="00715D3D"/>
    <w:rsid w:val="00715ED5"/>
    <w:rsid w:val="007161B2"/>
    <w:rsid w:val="00716548"/>
    <w:rsid w:val="00716BB5"/>
    <w:rsid w:val="007204D8"/>
    <w:rsid w:val="00720534"/>
    <w:rsid w:val="00720CDD"/>
    <w:rsid w:val="0072132E"/>
    <w:rsid w:val="00723436"/>
    <w:rsid w:val="00723B2F"/>
    <w:rsid w:val="00724A3E"/>
    <w:rsid w:val="00725B58"/>
    <w:rsid w:val="00725BEB"/>
    <w:rsid w:val="007270AE"/>
    <w:rsid w:val="007270DA"/>
    <w:rsid w:val="00730DB3"/>
    <w:rsid w:val="007311C6"/>
    <w:rsid w:val="00731DDF"/>
    <w:rsid w:val="00732A78"/>
    <w:rsid w:val="0073600C"/>
    <w:rsid w:val="00736B2F"/>
    <w:rsid w:val="00736E9C"/>
    <w:rsid w:val="00737330"/>
    <w:rsid w:val="007375B4"/>
    <w:rsid w:val="00740433"/>
    <w:rsid w:val="0074201B"/>
    <w:rsid w:val="007423C6"/>
    <w:rsid w:val="00742523"/>
    <w:rsid w:val="007426D7"/>
    <w:rsid w:val="00742BD2"/>
    <w:rsid w:val="00743B7C"/>
    <w:rsid w:val="00744364"/>
    <w:rsid w:val="007451CE"/>
    <w:rsid w:val="0074530A"/>
    <w:rsid w:val="007457FD"/>
    <w:rsid w:val="00745E2A"/>
    <w:rsid w:val="00747398"/>
    <w:rsid w:val="00747729"/>
    <w:rsid w:val="00747871"/>
    <w:rsid w:val="00747FD8"/>
    <w:rsid w:val="007506D5"/>
    <w:rsid w:val="00751910"/>
    <w:rsid w:val="0075292B"/>
    <w:rsid w:val="00752A47"/>
    <w:rsid w:val="00752C96"/>
    <w:rsid w:val="007562E4"/>
    <w:rsid w:val="007577A8"/>
    <w:rsid w:val="00757AB3"/>
    <w:rsid w:val="00760A73"/>
    <w:rsid w:val="00761219"/>
    <w:rsid w:val="0076135B"/>
    <w:rsid w:val="00761B48"/>
    <w:rsid w:val="00763E20"/>
    <w:rsid w:val="0076403B"/>
    <w:rsid w:val="0076485F"/>
    <w:rsid w:val="00764C42"/>
    <w:rsid w:val="0076597A"/>
    <w:rsid w:val="00767AE7"/>
    <w:rsid w:val="00767B3F"/>
    <w:rsid w:val="00770C83"/>
    <w:rsid w:val="00770D04"/>
    <w:rsid w:val="00770E45"/>
    <w:rsid w:val="00770F54"/>
    <w:rsid w:val="00774A7E"/>
    <w:rsid w:val="00775349"/>
    <w:rsid w:val="00775EDE"/>
    <w:rsid w:val="00776C44"/>
    <w:rsid w:val="0077780F"/>
    <w:rsid w:val="0078037B"/>
    <w:rsid w:val="0078085D"/>
    <w:rsid w:val="00780883"/>
    <w:rsid w:val="0078153C"/>
    <w:rsid w:val="007821E7"/>
    <w:rsid w:val="007830F3"/>
    <w:rsid w:val="0078346C"/>
    <w:rsid w:val="00783800"/>
    <w:rsid w:val="00783A5D"/>
    <w:rsid w:val="00785370"/>
    <w:rsid w:val="00785563"/>
    <w:rsid w:val="00785F23"/>
    <w:rsid w:val="00786AC1"/>
    <w:rsid w:val="00786E84"/>
    <w:rsid w:val="00786FCF"/>
    <w:rsid w:val="00787BF0"/>
    <w:rsid w:val="00787DB5"/>
    <w:rsid w:val="007915E4"/>
    <w:rsid w:val="0079268C"/>
    <w:rsid w:val="00793673"/>
    <w:rsid w:val="00793EE8"/>
    <w:rsid w:val="00794B6E"/>
    <w:rsid w:val="0079541A"/>
    <w:rsid w:val="00796EDB"/>
    <w:rsid w:val="007A1D7D"/>
    <w:rsid w:val="007A26D8"/>
    <w:rsid w:val="007A39A7"/>
    <w:rsid w:val="007A4CF7"/>
    <w:rsid w:val="007A4FF6"/>
    <w:rsid w:val="007A57C1"/>
    <w:rsid w:val="007A7236"/>
    <w:rsid w:val="007B1EEC"/>
    <w:rsid w:val="007B3179"/>
    <w:rsid w:val="007B5A89"/>
    <w:rsid w:val="007B5EA8"/>
    <w:rsid w:val="007B6FB6"/>
    <w:rsid w:val="007C0BF5"/>
    <w:rsid w:val="007C111F"/>
    <w:rsid w:val="007C2E19"/>
    <w:rsid w:val="007C3574"/>
    <w:rsid w:val="007C3614"/>
    <w:rsid w:val="007C48FD"/>
    <w:rsid w:val="007C4A50"/>
    <w:rsid w:val="007C5CAD"/>
    <w:rsid w:val="007D0467"/>
    <w:rsid w:val="007D04EE"/>
    <w:rsid w:val="007D194C"/>
    <w:rsid w:val="007D3434"/>
    <w:rsid w:val="007D37B9"/>
    <w:rsid w:val="007D3D57"/>
    <w:rsid w:val="007D440E"/>
    <w:rsid w:val="007D4AF5"/>
    <w:rsid w:val="007D5CE8"/>
    <w:rsid w:val="007D6FC5"/>
    <w:rsid w:val="007D7320"/>
    <w:rsid w:val="007D7ADC"/>
    <w:rsid w:val="007D7BB4"/>
    <w:rsid w:val="007D7E37"/>
    <w:rsid w:val="007E07A3"/>
    <w:rsid w:val="007E176A"/>
    <w:rsid w:val="007E20D4"/>
    <w:rsid w:val="007E2158"/>
    <w:rsid w:val="007E2ADB"/>
    <w:rsid w:val="007E4AA1"/>
    <w:rsid w:val="007E4CB7"/>
    <w:rsid w:val="007E54CA"/>
    <w:rsid w:val="007E5748"/>
    <w:rsid w:val="007E5987"/>
    <w:rsid w:val="007E6959"/>
    <w:rsid w:val="007E6981"/>
    <w:rsid w:val="007E7856"/>
    <w:rsid w:val="007F0707"/>
    <w:rsid w:val="007F0DCC"/>
    <w:rsid w:val="007F2611"/>
    <w:rsid w:val="007F2817"/>
    <w:rsid w:val="007F30E6"/>
    <w:rsid w:val="007F3383"/>
    <w:rsid w:val="007F411E"/>
    <w:rsid w:val="007F4562"/>
    <w:rsid w:val="007F6322"/>
    <w:rsid w:val="007F64E2"/>
    <w:rsid w:val="007F653D"/>
    <w:rsid w:val="007F695E"/>
    <w:rsid w:val="007F7654"/>
    <w:rsid w:val="007F7D0F"/>
    <w:rsid w:val="008003D0"/>
    <w:rsid w:val="008007DE"/>
    <w:rsid w:val="00801F0D"/>
    <w:rsid w:val="00803582"/>
    <w:rsid w:val="00803E8B"/>
    <w:rsid w:val="00805379"/>
    <w:rsid w:val="00805C65"/>
    <w:rsid w:val="0080655A"/>
    <w:rsid w:val="008066D9"/>
    <w:rsid w:val="008076F1"/>
    <w:rsid w:val="00810A77"/>
    <w:rsid w:val="00811462"/>
    <w:rsid w:val="00812A0D"/>
    <w:rsid w:val="00814B2B"/>
    <w:rsid w:val="00815096"/>
    <w:rsid w:val="008163EC"/>
    <w:rsid w:val="00817939"/>
    <w:rsid w:val="00817C04"/>
    <w:rsid w:val="00817D55"/>
    <w:rsid w:val="0082047A"/>
    <w:rsid w:val="008215C4"/>
    <w:rsid w:val="008219D0"/>
    <w:rsid w:val="00821A44"/>
    <w:rsid w:val="008222AC"/>
    <w:rsid w:val="0082275C"/>
    <w:rsid w:val="00822B42"/>
    <w:rsid w:val="00825520"/>
    <w:rsid w:val="0082585B"/>
    <w:rsid w:val="00826063"/>
    <w:rsid w:val="00826D29"/>
    <w:rsid w:val="00826D6D"/>
    <w:rsid w:val="00827A52"/>
    <w:rsid w:val="008300C1"/>
    <w:rsid w:val="00830F77"/>
    <w:rsid w:val="0083328F"/>
    <w:rsid w:val="00833862"/>
    <w:rsid w:val="00833BB3"/>
    <w:rsid w:val="00834710"/>
    <w:rsid w:val="008352B5"/>
    <w:rsid w:val="00835A5A"/>
    <w:rsid w:val="00836C6C"/>
    <w:rsid w:val="00836C9B"/>
    <w:rsid w:val="00836FA7"/>
    <w:rsid w:val="008378F5"/>
    <w:rsid w:val="008424C6"/>
    <w:rsid w:val="008428A9"/>
    <w:rsid w:val="00843E0D"/>
    <w:rsid w:val="008441E6"/>
    <w:rsid w:val="00844616"/>
    <w:rsid w:val="00844CFD"/>
    <w:rsid w:val="0084570F"/>
    <w:rsid w:val="008459A1"/>
    <w:rsid w:val="00846698"/>
    <w:rsid w:val="00846E25"/>
    <w:rsid w:val="0085069E"/>
    <w:rsid w:val="00851C3D"/>
    <w:rsid w:val="0085361E"/>
    <w:rsid w:val="00853D12"/>
    <w:rsid w:val="008541D0"/>
    <w:rsid w:val="008547A7"/>
    <w:rsid w:val="00856B66"/>
    <w:rsid w:val="008578D5"/>
    <w:rsid w:val="00860DE1"/>
    <w:rsid w:val="0086167E"/>
    <w:rsid w:val="00861F77"/>
    <w:rsid w:val="00861FE7"/>
    <w:rsid w:val="00862485"/>
    <w:rsid w:val="00862998"/>
    <w:rsid w:val="00862E50"/>
    <w:rsid w:val="00865327"/>
    <w:rsid w:val="00866411"/>
    <w:rsid w:val="008664DB"/>
    <w:rsid w:val="0086734D"/>
    <w:rsid w:val="00871439"/>
    <w:rsid w:val="00872137"/>
    <w:rsid w:val="008733E4"/>
    <w:rsid w:val="008742E3"/>
    <w:rsid w:val="00874858"/>
    <w:rsid w:val="00874E8E"/>
    <w:rsid w:val="00875643"/>
    <w:rsid w:val="00875CDB"/>
    <w:rsid w:val="00875E7D"/>
    <w:rsid w:val="008766F0"/>
    <w:rsid w:val="00876C20"/>
    <w:rsid w:val="0087716F"/>
    <w:rsid w:val="008808E1"/>
    <w:rsid w:val="00880963"/>
    <w:rsid w:val="00880AA1"/>
    <w:rsid w:val="008823CB"/>
    <w:rsid w:val="00884F18"/>
    <w:rsid w:val="0088528E"/>
    <w:rsid w:val="008852A3"/>
    <w:rsid w:val="008857A8"/>
    <w:rsid w:val="0088581D"/>
    <w:rsid w:val="00887440"/>
    <w:rsid w:val="008876AE"/>
    <w:rsid w:val="008905FE"/>
    <w:rsid w:val="0089074E"/>
    <w:rsid w:val="0089077A"/>
    <w:rsid w:val="008909A9"/>
    <w:rsid w:val="008914FA"/>
    <w:rsid w:val="008919F4"/>
    <w:rsid w:val="00892079"/>
    <w:rsid w:val="008924D0"/>
    <w:rsid w:val="00893CD2"/>
    <w:rsid w:val="00894F88"/>
    <w:rsid w:val="00895594"/>
    <w:rsid w:val="0089702A"/>
    <w:rsid w:val="0089718A"/>
    <w:rsid w:val="00897890"/>
    <w:rsid w:val="008978A9"/>
    <w:rsid w:val="008A062C"/>
    <w:rsid w:val="008A2A2B"/>
    <w:rsid w:val="008A3585"/>
    <w:rsid w:val="008A35B4"/>
    <w:rsid w:val="008A3CFB"/>
    <w:rsid w:val="008A4791"/>
    <w:rsid w:val="008A6562"/>
    <w:rsid w:val="008A68B7"/>
    <w:rsid w:val="008A76C7"/>
    <w:rsid w:val="008A7D5D"/>
    <w:rsid w:val="008B05D9"/>
    <w:rsid w:val="008B1AB9"/>
    <w:rsid w:val="008B2482"/>
    <w:rsid w:val="008B2AEC"/>
    <w:rsid w:val="008B3303"/>
    <w:rsid w:val="008B34DA"/>
    <w:rsid w:val="008B3711"/>
    <w:rsid w:val="008B4313"/>
    <w:rsid w:val="008B442A"/>
    <w:rsid w:val="008B54AC"/>
    <w:rsid w:val="008B5E74"/>
    <w:rsid w:val="008B5F45"/>
    <w:rsid w:val="008B67D8"/>
    <w:rsid w:val="008B6EB5"/>
    <w:rsid w:val="008B78D2"/>
    <w:rsid w:val="008B7977"/>
    <w:rsid w:val="008C1124"/>
    <w:rsid w:val="008C1F0F"/>
    <w:rsid w:val="008C2C53"/>
    <w:rsid w:val="008C3C91"/>
    <w:rsid w:val="008C401F"/>
    <w:rsid w:val="008C4973"/>
    <w:rsid w:val="008C53F3"/>
    <w:rsid w:val="008C5B0B"/>
    <w:rsid w:val="008C682C"/>
    <w:rsid w:val="008C6D30"/>
    <w:rsid w:val="008C6EEF"/>
    <w:rsid w:val="008C73D1"/>
    <w:rsid w:val="008D0FEF"/>
    <w:rsid w:val="008D1436"/>
    <w:rsid w:val="008D154F"/>
    <w:rsid w:val="008D1919"/>
    <w:rsid w:val="008D3302"/>
    <w:rsid w:val="008D33A9"/>
    <w:rsid w:val="008D34CF"/>
    <w:rsid w:val="008D364A"/>
    <w:rsid w:val="008D413D"/>
    <w:rsid w:val="008D4784"/>
    <w:rsid w:val="008D508E"/>
    <w:rsid w:val="008D6F86"/>
    <w:rsid w:val="008D75B5"/>
    <w:rsid w:val="008D7794"/>
    <w:rsid w:val="008D7864"/>
    <w:rsid w:val="008D7897"/>
    <w:rsid w:val="008E020D"/>
    <w:rsid w:val="008E17B5"/>
    <w:rsid w:val="008E235A"/>
    <w:rsid w:val="008E3367"/>
    <w:rsid w:val="008E3C5B"/>
    <w:rsid w:val="008E43BB"/>
    <w:rsid w:val="008E4BBE"/>
    <w:rsid w:val="008E512C"/>
    <w:rsid w:val="008E521D"/>
    <w:rsid w:val="008E6532"/>
    <w:rsid w:val="008E6BA0"/>
    <w:rsid w:val="008F0414"/>
    <w:rsid w:val="008F089E"/>
    <w:rsid w:val="008F0E1E"/>
    <w:rsid w:val="008F1BD3"/>
    <w:rsid w:val="008F2060"/>
    <w:rsid w:val="008F3282"/>
    <w:rsid w:val="008F3E0A"/>
    <w:rsid w:val="008F4F0F"/>
    <w:rsid w:val="008F5486"/>
    <w:rsid w:val="008F5BB5"/>
    <w:rsid w:val="008F63DF"/>
    <w:rsid w:val="008F67DB"/>
    <w:rsid w:val="008F6F71"/>
    <w:rsid w:val="008F7872"/>
    <w:rsid w:val="008F7EC9"/>
    <w:rsid w:val="009006D1"/>
    <w:rsid w:val="00900E44"/>
    <w:rsid w:val="0090108A"/>
    <w:rsid w:val="00901BA1"/>
    <w:rsid w:val="0090246E"/>
    <w:rsid w:val="00904C17"/>
    <w:rsid w:val="009050C0"/>
    <w:rsid w:val="00907499"/>
    <w:rsid w:val="009078D8"/>
    <w:rsid w:val="009103AD"/>
    <w:rsid w:val="009109B3"/>
    <w:rsid w:val="00911B7E"/>
    <w:rsid w:val="00912072"/>
    <w:rsid w:val="0091239D"/>
    <w:rsid w:val="00913E20"/>
    <w:rsid w:val="00914337"/>
    <w:rsid w:val="00914B8F"/>
    <w:rsid w:val="00916E66"/>
    <w:rsid w:val="0091753A"/>
    <w:rsid w:val="00917B97"/>
    <w:rsid w:val="009203F8"/>
    <w:rsid w:val="009214EE"/>
    <w:rsid w:val="00921DB1"/>
    <w:rsid w:val="00921FDA"/>
    <w:rsid w:val="00923829"/>
    <w:rsid w:val="009241AA"/>
    <w:rsid w:val="009247A1"/>
    <w:rsid w:val="00924DC0"/>
    <w:rsid w:val="0092542E"/>
    <w:rsid w:val="00926E2D"/>
    <w:rsid w:val="00926EC2"/>
    <w:rsid w:val="009273F8"/>
    <w:rsid w:val="00930219"/>
    <w:rsid w:val="0093057A"/>
    <w:rsid w:val="009307AB"/>
    <w:rsid w:val="009309CC"/>
    <w:rsid w:val="00930D1E"/>
    <w:rsid w:val="00931912"/>
    <w:rsid w:val="00932685"/>
    <w:rsid w:val="00932883"/>
    <w:rsid w:val="009334E4"/>
    <w:rsid w:val="00933F79"/>
    <w:rsid w:val="009347C1"/>
    <w:rsid w:val="00934805"/>
    <w:rsid w:val="00935547"/>
    <w:rsid w:val="00936FBE"/>
    <w:rsid w:val="009406DF"/>
    <w:rsid w:val="00940AF1"/>
    <w:rsid w:val="00943F72"/>
    <w:rsid w:val="0094431D"/>
    <w:rsid w:val="00944A2F"/>
    <w:rsid w:val="009458DA"/>
    <w:rsid w:val="00946B26"/>
    <w:rsid w:val="009471FB"/>
    <w:rsid w:val="00951C39"/>
    <w:rsid w:val="009525FA"/>
    <w:rsid w:val="00952BFE"/>
    <w:rsid w:val="009536F0"/>
    <w:rsid w:val="009537BE"/>
    <w:rsid w:val="009553B2"/>
    <w:rsid w:val="00955914"/>
    <w:rsid w:val="0095634A"/>
    <w:rsid w:val="0095709E"/>
    <w:rsid w:val="00957514"/>
    <w:rsid w:val="00957A17"/>
    <w:rsid w:val="009609C2"/>
    <w:rsid w:val="009630EB"/>
    <w:rsid w:val="009640A3"/>
    <w:rsid w:val="00964215"/>
    <w:rsid w:val="00964A59"/>
    <w:rsid w:val="00965034"/>
    <w:rsid w:val="009652C1"/>
    <w:rsid w:val="00966C2D"/>
    <w:rsid w:val="00967393"/>
    <w:rsid w:val="00970686"/>
    <w:rsid w:val="00971A41"/>
    <w:rsid w:val="009724CA"/>
    <w:rsid w:val="00973456"/>
    <w:rsid w:val="00973603"/>
    <w:rsid w:val="0097408B"/>
    <w:rsid w:val="0097466E"/>
    <w:rsid w:val="00976BBF"/>
    <w:rsid w:val="00977882"/>
    <w:rsid w:val="00977895"/>
    <w:rsid w:val="00977D88"/>
    <w:rsid w:val="00977D8B"/>
    <w:rsid w:val="00981230"/>
    <w:rsid w:val="0098151F"/>
    <w:rsid w:val="0098390A"/>
    <w:rsid w:val="00983A7F"/>
    <w:rsid w:val="009845AF"/>
    <w:rsid w:val="009877AA"/>
    <w:rsid w:val="00987BEB"/>
    <w:rsid w:val="0099000A"/>
    <w:rsid w:val="0099087A"/>
    <w:rsid w:val="009917BE"/>
    <w:rsid w:val="00991EB1"/>
    <w:rsid w:val="00992377"/>
    <w:rsid w:val="00994389"/>
    <w:rsid w:val="00994763"/>
    <w:rsid w:val="00994BCE"/>
    <w:rsid w:val="009958AE"/>
    <w:rsid w:val="00995D70"/>
    <w:rsid w:val="00996A6C"/>
    <w:rsid w:val="0099768B"/>
    <w:rsid w:val="009A1000"/>
    <w:rsid w:val="009A1411"/>
    <w:rsid w:val="009A1A29"/>
    <w:rsid w:val="009A21A4"/>
    <w:rsid w:val="009A26CB"/>
    <w:rsid w:val="009A31B2"/>
    <w:rsid w:val="009A38DC"/>
    <w:rsid w:val="009A3D67"/>
    <w:rsid w:val="009A4138"/>
    <w:rsid w:val="009A461E"/>
    <w:rsid w:val="009A4819"/>
    <w:rsid w:val="009A52C0"/>
    <w:rsid w:val="009A579E"/>
    <w:rsid w:val="009A6632"/>
    <w:rsid w:val="009A686E"/>
    <w:rsid w:val="009A6973"/>
    <w:rsid w:val="009A7A70"/>
    <w:rsid w:val="009B06C2"/>
    <w:rsid w:val="009B0856"/>
    <w:rsid w:val="009B1BF8"/>
    <w:rsid w:val="009B2427"/>
    <w:rsid w:val="009B2450"/>
    <w:rsid w:val="009B284C"/>
    <w:rsid w:val="009B29BA"/>
    <w:rsid w:val="009B302A"/>
    <w:rsid w:val="009B37E2"/>
    <w:rsid w:val="009B3F44"/>
    <w:rsid w:val="009B42EE"/>
    <w:rsid w:val="009B4AD3"/>
    <w:rsid w:val="009B6BBE"/>
    <w:rsid w:val="009B7E54"/>
    <w:rsid w:val="009C002C"/>
    <w:rsid w:val="009C1283"/>
    <w:rsid w:val="009C13BC"/>
    <w:rsid w:val="009C2977"/>
    <w:rsid w:val="009C2D8D"/>
    <w:rsid w:val="009C2DCC"/>
    <w:rsid w:val="009C3977"/>
    <w:rsid w:val="009C4904"/>
    <w:rsid w:val="009C4C0A"/>
    <w:rsid w:val="009C566F"/>
    <w:rsid w:val="009C58E9"/>
    <w:rsid w:val="009C5BD1"/>
    <w:rsid w:val="009C5D47"/>
    <w:rsid w:val="009C68BA"/>
    <w:rsid w:val="009C6FFA"/>
    <w:rsid w:val="009C77BC"/>
    <w:rsid w:val="009C7981"/>
    <w:rsid w:val="009D070B"/>
    <w:rsid w:val="009D110E"/>
    <w:rsid w:val="009D23EA"/>
    <w:rsid w:val="009D3C12"/>
    <w:rsid w:val="009D46A0"/>
    <w:rsid w:val="009D49EC"/>
    <w:rsid w:val="009D5B40"/>
    <w:rsid w:val="009D680B"/>
    <w:rsid w:val="009D743E"/>
    <w:rsid w:val="009D78E4"/>
    <w:rsid w:val="009D7B27"/>
    <w:rsid w:val="009E00F8"/>
    <w:rsid w:val="009E03C0"/>
    <w:rsid w:val="009E2005"/>
    <w:rsid w:val="009E2027"/>
    <w:rsid w:val="009E23FA"/>
    <w:rsid w:val="009E25E2"/>
    <w:rsid w:val="009E3105"/>
    <w:rsid w:val="009E3155"/>
    <w:rsid w:val="009E516B"/>
    <w:rsid w:val="009E55D0"/>
    <w:rsid w:val="009E55D1"/>
    <w:rsid w:val="009E5E49"/>
    <w:rsid w:val="009E628F"/>
    <w:rsid w:val="009E6735"/>
    <w:rsid w:val="009E697C"/>
    <w:rsid w:val="009E6AE8"/>
    <w:rsid w:val="009E7374"/>
    <w:rsid w:val="009E7B85"/>
    <w:rsid w:val="009E7DB5"/>
    <w:rsid w:val="009F152B"/>
    <w:rsid w:val="009F1D81"/>
    <w:rsid w:val="009F2010"/>
    <w:rsid w:val="009F2489"/>
    <w:rsid w:val="009F37D3"/>
    <w:rsid w:val="009F3AC2"/>
    <w:rsid w:val="009F5289"/>
    <w:rsid w:val="009F546A"/>
    <w:rsid w:val="009F60EB"/>
    <w:rsid w:val="009F63EA"/>
    <w:rsid w:val="009F6CCB"/>
    <w:rsid w:val="009F6D6C"/>
    <w:rsid w:val="009F7261"/>
    <w:rsid w:val="009F76D9"/>
    <w:rsid w:val="009F7AB3"/>
    <w:rsid w:val="009F7D96"/>
    <w:rsid w:val="00A00060"/>
    <w:rsid w:val="00A001FE"/>
    <w:rsid w:val="00A00576"/>
    <w:rsid w:val="00A006FA"/>
    <w:rsid w:val="00A00AB7"/>
    <w:rsid w:val="00A01CED"/>
    <w:rsid w:val="00A027F0"/>
    <w:rsid w:val="00A02DEB"/>
    <w:rsid w:val="00A03963"/>
    <w:rsid w:val="00A03BBE"/>
    <w:rsid w:val="00A04616"/>
    <w:rsid w:val="00A046C5"/>
    <w:rsid w:val="00A04A30"/>
    <w:rsid w:val="00A05367"/>
    <w:rsid w:val="00A0593E"/>
    <w:rsid w:val="00A05B0F"/>
    <w:rsid w:val="00A06375"/>
    <w:rsid w:val="00A07066"/>
    <w:rsid w:val="00A07563"/>
    <w:rsid w:val="00A077E4"/>
    <w:rsid w:val="00A10804"/>
    <w:rsid w:val="00A10BE0"/>
    <w:rsid w:val="00A10C6E"/>
    <w:rsid w:val="00A10F35"/>
    <w:rsid w:val="00A1349C"/>
    <w:rsid w:val="00A13858"/>
    <w:rsid w:val="00A13963"/>
    <w:rsid w:val="00A14699"/>
    <w:rsid w:val="00A14A2E"/>
    <w:rsid w:val="00A15C09"/>
    <w:rsid w:val="00A16E89"/>
    <w:rsid w:val="00A1709E"/>
    <w:rsid w:val="00A17A49"/>
    <w:rsid w:val="00A17BC6"/>
    <w:rsid w:val="00A204CD"/>
    <w:rsid w:val="00A20589"/>
    <w:rsid w:val="00A20C37"/>
    <w:rsid w:val="00A21FF6"/>
    <w:rsid w:val="00A22D65"/>
    <w:rsid w:val="00A231D6"/>
    <w:rsid w:val="00A2395C"/>
    <w:rsid w:val="00A247B8"/>
    <w:rsid w:val="00A25013"/>
    <w:rsid w:val="00A2671E"/>
    <w:rsid w:val="00A26EB5"/>
    <w:rsid w:val="00A2750E"/>
    <w:rsid w:val="00A278E0"/>
    <w:rsid w:val="00A31BD8"/>
    <w:rsid w:val="00A322A3"/>
    <w:rsid w:val="00A35BB9"/>
    <w:rsid w:val="00A35EBA"/>
    <w:rsid w:val="00A36AD2"/>
    <w:rsid w:val="00A3754C"/>
    <w:rsid w:val="00A37ACC"/>
    <w:rsid w:val="00A37FE8"/>
    <w:rsid w:val="00A431D6"/>
    <w:rsid w:val="00A442A7"/>
    <w:rsid w:val="00A445AC"/>
    <w:rsid w:val="00A4461B"/>
    <w:rsid w:val="00A4470C"/>
    <w:rsid w:val="00A4499C"/>
    <w:rsid w:val="00A46085"/>
    <w:rsid w:val="00A464E5"/>
    <w:rsid w:val="00A46A34"/>
    <w:rsid w:val="00A46F8D"/>
    <w:rsid w:val="00A50879"/>
    <w:rsid w:val="00A50FEA"/>
    <w:rsid w:val="00A513A6"/>
    <w:rsid w:val="00A533D6"/>
    <w:rsid w:val="00A550B8"/>
    <w:rsid w:val="00A55449"/>
    <w:rsid w:val="00A55F10"/>
    <w:rsid w:val="00A55FAE"/>
    <w:rsid w:val="00A56AC4"/>
    <w:rsid w:val="00A5748F"/>
    <w:rsid w:val="00A607A2"/>
    <w:rsid w:val="00A607CB"/>
    <w:rsid w:val="00A6187D"/>
    <w:rsid w:val="00A62894"/>
    <w:rsid w:val="00A63DFE"/>
    <w:rsid w:val="00A643FB"/>
    <w:rsid w:val="00A647DB"/>
    <w:rsid w:val="00A64ED7"/>
    <w:rsid w:val="00A65024"/>
    <w:rsid w:val="00A66011"/>
    <w:rsid w:val="00A7101F"/>
    <w:rsid w:val="00A718D7"/>
    <w:rsid w:val="00A71C03"/>
    <w:rsid w:val="00A7291F"/>
    <w:rsid w:val="00A754AC"/>
    <w:rsid w:val="00A76514"/>
    <w:rsid w:val="00A76563"/>
    <w:rsid w:val="00A77C7B"/>
    <w:rsid w:val="00A80D1B"/>
    <w:rsid w:val="00A814D6"/>
    <w:rsid w:val="00A81B00"/>
    <w:rsid w:val="00A81CCF"/>
    <w:rsid w:val="00A84017"/>
    <w:rsid w:val="00A843CB"/>
    <w:rsid w:val="00A846CE"/>
    <w:rsid w:val="00A849A1"/>
    <w:rsid w:val="00A8543F"/>
    <w:rsid w:val="00A857AD"/>
    <w:rsid w:val="00A90857"/>
    <w:rsid w:val="00A90A6B"/>
    <w:rsid w:val="00A91366"/>
    <w:rsid w:val="00A9179C"/>
    <w:rsid w:val="00A91D6C"/>
    <w:rsid w:val="00A92C46"/>
    <w:rsid w:val="00A939D2"/>
    <w:rsid w:val="00A94702"/>
    <w:rsid w:val="00A95207"/>
    <w:rsid w:val="00A96952"/>
    <w:rsid w:val="00A96A4D"/>
    <w:rsid w:val="00A97800"/>
    <w:rsid w:val="00A97A68"/>
    <w:rsid w:val="00A97DCC"/>
    <w:rsid w:val="00AA06E2"/>
    <w:rsid w:val="00AA13D9"/>
    <w:rsid w:val="00AA1B57"/>
    <w:rsid w:val="00AA283B"/>
    <w:rsid w:val="00AA2FF0"/>
    <w:rsid w:val="00AA35E1"/>
    <w:rsid w:val="00AA3E0B"/>
    <w:rsid w:val="00AA4378"/>
    <w:rsid w:val="00AA578A"/>
    <w:rsid w:val="00AA7B2D"/>
    <w:rsid w:val="00AB0AD0"/>
    <w:rsid w:val="00AB1A51"/>
    <w:rsid w:val="00AB1B36"/>
    <w:rsid w:val="00AB1FCA"/>
    <w:rsid w:val="00AB2D48"/>
    <w:rsid w:val="00AB3F2A"/>
    <w:rsid w:val="00AB40CE"/>
    <w:rsid w:val="00AB72CD"/>
    <w:rsid w:val="00AB7906"/>
    <w:rsid w:val="00AC0BBD"/>
    <w:rsid w:val="00AC11BB"/>
    <w:rsid w:val="00AC11D5"/>
    <w:rsid w:val="00AC1B42"/>
    <w:rsid w:val="00AC234A"/>
    <w:rsid w:val="00AC2C37"/>
    <w:rsid w:val="00AC38F3"/>
    <w:rsid w:val="00AC3E26"/>
    <w:rsid w:val="00AC4EE7"/>
    <w:rsid w:val="00AC55B9"/>
    <w:rsid w:val="00AC6893"/>
    <w:rsid w:val="00AC6C6C"/>
    <w:rsid w:val="00AC7E22"/>
    <w:rsid w:val="00AD03B7"/>
    <w:rsid w:val="00AD14E2"/>
    <w:rsid w:val="00AD42C5"/>
    <w:rsid w:val="00AD42EF"/>
    <w:rsid w:val="00AD54C0"/>
    <w:rsid w:val="00AD5CE4"/>
    <w:rsid w:val="00AD5F07"/>
    <w:rsid w:val="00AD60A7"/>
    <w:rsid w:val="00AD7301"/>
    <w:rsid w:val="00AD7859"/>
    <w:rsid w:val="00AD7F83"/>
    <w:rsid w:val="00AE02F7"/>
    <w:rsid w:val="00AE0529"/>
    <w:rsid w:val="00AE0910"/>
    <w:rsid w:val="00AE219C"/>
    <w:rsid w:val="00AE292D"/>
    <w:rsid w:val="00AE2CDB"/>
    <w:rsid w:val="00AE2FC1"/>
    <w:rsid w:val="00AE328E"/>
    <w:rsid w:val="00AE35B6"/>
    <w:rsid w:val="00AE3B51"/>
    <w:rsid w:val="00AE41AB"/>
    <w:rsid w:val="00AE5BA0"/>
    <w:rsid w:val="00AE687D"/>
    <w:rsid w:val="00AE6DDA"/>
    <w:rsid w:val="00AE6FB3"/>
    <w:rsid w:val="00AE7404"/>
    <w:rsid w:val="00AE790A"/>
    <w:rsid w:val="00AF0385"/>
    <w:rsid w:val="00AF0A77"/>
    <w:rsid w:val="00AF0CF3"/>
    <w:rsid w:val="00AF138F"/>
    <w:rsid w:val="00AF1976"/>
    <w:rsid w:val="00AF1B01"/>
    <w:rsid w:val="00AF3185"/>
    <w:rsid w:val="00AF3830"/>
    <w:rsid w:val="00AF591D"/>
    <w:rsid w:val="00AF6D25"/>
    <w:rsid w:val="00AF7482"/>
    <w:rsid w:val="00B004D3"/>
    <w:rsid w:val="00B00B28"/>
    <w:rsid w:val="00B01DF8"/>
    <w:rsid w:val="00B049E6"/>
    <w:rsid w:val="00B0645D"/>
    <w:rsid w:val="00B0695D"/>
    <w:rsid w:val="00B06F73"/>
    <w:rsid w:val="00B07867"/>
    <w:rsid w:val="00B113BD"/>
    <w:rsid w:val="00B114E6"/>
    <w:rsid w:val="00B11E68"/>
    <w:rsid w:val="00B1217F"/>
    <w:rsid w:val="00B1314E"/>
    <w:rsid w:val="00B1411F"/>
    <w:rsid w:val="00B14318"/>
    <w:rsid w:val="00B14DBA"/>
    <w:rsid w:val="00B15992"/>
    <w:rsid w:val="00B217FF"/>
    <w:rsid w:val="00B21842"/>
    <w:rsid w:val="00B2289B"/>
    <w:rsid w:val="00B24668"/>
    <w:rsid w:val="00B2467F"/>
    <w:rsid w:val="00B247DF"/>
    <w:rsid w:val="00B24A3C"/>
    <w:rsid w:val="00B24A66"/>
    <w:rsid w:val="00B253B7"/>
    <w:rsid w:val="00B26324"/>
    <w:rsid w:val="00B27EBE"/>
    <w:rsid w:val="00B312E7"/>
    <w:rsid w:val="00B32A7F"/>
    <w:rsid w:val="00B32CE0"/>
    <w:rsid w:val="00B33688"/>
    <w:rsid w:val="00B34F57"/>
    <w:rsid w:val="00B35A42"/>
    <w:rsid w:val="00B36465"/>
    <w:rsid w:val="00B36EA5"/>
    <w:rsid w:val="00B37783"/>
    <w:rsid w:val="00B37F47"/>
    <w:rsid w:val="00B401FC"/>
    <w:rsid w:val="00B40391"/>
    <w:rsid w:val="00B4360A"/>
    <w:rsid w:val="00B44F9B"/>
    <w:rsid w:val="00B44FB0"/>
    <w:rsid w:val="00B45402"/>
    <w:rsid w:val="00B4568B"/>
    <w:rsid w:val="00B45A18"/>
    <w:rsid w:val="00B469A8"/>
    <w:rsid w:val="00B46BB6"/>
    <w:rsid w:val="00B46F17"/>
    <w:rsid w:val="00B4731E"/>
    <w:rsid w:val="00B50840"/>
    <w:rsid w:val="00B51120"/>
    <w:rsid w:val="00B51437"/>
    <w:rsid w:val="00B51945"/>
    <w:rsid w:val="00B52818"/>
    <w:rsid w:val="00B52923"/>
    <w:rsid w:val="00B53569"/>
    <w:rsid w:val="00B536BC"/>
    <w:rsid w:val="00B53D8A"/>
    <w:rsid w:val="00B542AF"/>
    <w:rsid w:val="00B55453"/>
    <w:rsid w:val="00B55833"/>
    <w:rsid w:val="00B55F1D"/>
    <w:rsid w:val="00B564B2"/>
    <w:rsid w:val="00B568E6"/>
    <w:rsid w:val="00B56F98"/>
    <w:rsid w:val="00B60ACD"/>
    <w:rsid w:val="00B611A5"/>
    <w:rsid w:val="00B6124B"/>
    <w:rsid w:val="00B616CB"/>
    <w:rsid w:val="00B61B0E"/>
    <w:rsid w:val="00B61D60"/>
    <w:rsid w:val="00B61E57"/>
    <w:rsid w:val="00B620C0"/>
    <w:rsid w:val="00B622A1"/>
    <w:rsid w:val="00B622D2"/>
    <w:rsid w:val="00B62897"/>
    <w:rsid w:val="00B62B16"/>
    <w:rsid w:val="00B630C0"/>
    <w:rsid w:val="00B63654"/>
    <w:rsid w:val="00B63892"/>
    <w:rsid w:val="00B6486D"/>
    <w:rsid w:val="00B64892"/>
    <w:rsid w:val="00B65B5D"/>
    <w:rsid w:val="00B65C9C"/>
    <w:rsid w:val="00B679AE"/>
    <w:rsid w:val="00B67AF2"/>
    <w:rsid w:val="00B67B0D"/>
    <w:rsid w:val="00B67C2E"/>
    <w:rsid w:val="00B7005E"/>
    <w:rsid w:val="00B70448"/>
    <w:rsid w:val="00B71452"/>
    <w:rsid w:val="00B71EE5"/>
    <w:rsid w:val="00B724F9"/>
    <w:rsid w:val="00B72562"/>
    <w:rsid w:val="00B73A62"/>
    <w:rsid w:val="00B7495A"/>
    <w:rsid w:val="00B74A67"/>
    <w:rsid w:val="00B75415"/>
    <w:rsid w:val="00B75903"/>
    <w:rsid w:val="00B76AF2"/>
    <w:rsid w:val="00B76BA1"/>
    <w:rsid w:val="00B77753"/>
    <w:rsid w:val="00B77F3B"/>
    <w:rsid w:val="00B8021B"/>
    <w:rsid w:val="00B80B23"/>
    <w:rsid w:val="00B81037"/>
    <w:rsid w:val="00B8148E"/>
    <w:rsid w:val="00B81A57"/>
    <w:rsid w:val="00B8232E"/>
    <w:rsid w:val="00B82665"/>
    <w:rsid w:val="00B8349D"/>
    <w:rsid w:val="00B839AD"/>
    <w:rsid w:val="00B84E18"/>
    <w:rsid w:val="00B85079"/>
    <w:rsid w:val="00B877A9"/>
    <w:rsid w:val="00B90AB2"/>
    <w:rsid w:val="00B90BA6"/>
    <w:rsid w:val="00B9100B"/>
    <w:rsid w:val="00B91A25"/>
    <w:rsid w:val="00B92550"/>
    <w:rsid w:val="00B92AC7"/>
    <w:rsid w:val="00B92C8E"/>
    <w:rsid w:val="00B9309F"/>
    <w:rsid w:val="00B93A4A"/>
    <w:rsid w:val="00B93BDA"/>
    <w:rsid w:val="00B93C68"/>
    <w:rsid w:val="00B93EF1"/>
    <w:rsid w:val="00B94935"/>
    <w:rsid w:val="00B950BA"/>
    <w:rsid w:val="00B96A56"/>
    <w:rsid w:val="00BA0804"/>
    <w:rsid w:val="00BA29D2"/>
    <w:rsid w:val="00BA2C59"/>
    <w:rsid w:val="00BA4858"/>
    <w:rsid w:val="00BA52A3"/>
    <w:rsid w:val="00BA7B15"/>
    <w:rsid w:val="00BA7D4C"/>
    <w:rsid w:val="00BA7DC4"/>
    <w:rsid w:val="00BB0176"/>
    <w:rsid w:val="00BB0FCF"/>
    <w:rsid w:val="00BB114F"/>
    <w:rsid w:val="00BB2FBA"/>
    <w:rsid w:val="00BB4443"/>
    <w:rsid w:val="00BB4B96"/>
    <w:rsid w:val="00BB4FEB"/>
    <w:rsid w:val="00BB6DAB"/>
    <w:rsid w:val="00BB6E20"/>
    <w:rsid w:val="00BB6E3F"/>
    <w:rsid w:val="00BC0019"/>
    <w:rsid w:val="00BC0717"/>
    <w:rsid w:val="00BC0A96"/>
    <w:rsid w:val="00BC16FC"/>
    <w:rsid w:val="00BC18C8"/>
    <w:rsid w:val="00BC1E58"/>
    <w:rsid w:val="00BC2085"/>
    <w:rsid w:val="00BC2682"/>
    <w:rsid w:val="00BC5C65"/>
    <w:rsid w:val="00BC6501"/>
    <w:rsid w:val="00BC6B8C"/>
    <w:rsid w:val="00BC6F52"/>
    <w:rsid w:val="00BD0309"/>
    <w:rsid w:val="00BD13E1"/>
    <w:rsid w:val="00BD3101"/>
    <w:rsid w:val="00BD39C6"/>
    <w:rsid w:val="00BD6465"/>
    <w:rsid w:val="00BD69C3"/>
    <w:rsid w:val="00BE06EE"/>
    <w:rsid w:val="00BE0F26"/>
    <w:rsid w:val="00BE140A"/>
    <w:rsid w:val="00BE1662"/>
    <w:rsid w:val="00BE1933"/>
    <w:rsid w:val="00BE1C7F"/>
    <w:rsid w:val="00BE268D"/>
    <w:rsid w:val="00BE299A"/>
    <w:rsid w:val="00BE30C3"/>
    <w:rsid w:val="00BE4608"/>
    <w:rsid w:val="00BE4A87"/>
    <w:rsid w:val="00BE531B"/>
    <w:rsid w:val="00BE5FF0"/>
    <w:rsid w:val="00BE62A1"/>
    <w:rsid w:val="00BE66F3"/>
    <w:rsid w:val="00BE6839"/>
    <w:rsid w:val="00BE7723"/>
    <w:rsid w:val="00BE7F17"/>
    <w:rsid w:val="00BF0342"/>
    <w:rsid w:val="00BF0AA2"/>
    <w:rsid w:val="00BF12C5"/>
    <w:rsid w:val="00BF1B13"/>
    <w:rsid w:val="00BF1E2E"/>
    <w:rsid w:val="00BF1F40"/>
    <w:rsid w:val="00BF29AA"/>
    <w:rsid w:val="00BF38A6"/>
    <w:rsid w:val="00BF3CDF"/>
    <w:rsid w:val="00BF5275"/>
    <w:rsid w:val="00BF5B43"/>
    <w:rsid w:val="00BF6852"/>
    <w:rsid w:val="00BF7229"/>
    <w:rsid w:val="00BF7BDF"/>
    <w:rsid w:val="00C0007C"/>
    <w:rsid w:val="00C00B52"/>
    <w:rsid w:val="00C013F3"/>
    <w:rsid w:val="00C01E3F"/>
    <w:rsid w:val="00C02F0D"/>
    <w:rsid w:val="00C031D9"/>
    <w:rsid w:val="00C03710"/>
    <w:rsid w:val="00C03FEC"/>
    <w:rsid w:val="00C04C61"/>
    <w:rsid w:val="00C05D49"/>
    <w:rsid w:val="00C06711"/>
    <w:rsid w:val="00C07BF2"/>
    <w:rsid w:val="00C1183F"/>
    <w:rsid w:val="00C15238"/>
    <w:rsid w:val="00C15302"/>
    <w:rsid w:val="00C15A3D"/>
    <w:rsid w:val="00C16641"/>
    <w:rsid w:val="00C17C10"/>
    <w:rsid w:val="00C20228"/>
    <w:rsid w:val="00C20707"/>
    <w:rsid w:val="00C20783"/>
    <w:rsid w:val="00C2178D"/>
    <w:rsid w:val="00C2213E"/>
    <w:rsid w:val="00C22C8B"/>
    <w:rsid w:val="00C2385B"/>
    <w:rsid w:val="00C23DAA"/>
    <w:rsid w:val="00C23DD5"/>
    <w:rsid w:val="00C24137"/>
    <w:rsid w:val="00C244B5"/>
    <w:rsid w:val="00C24866"/>
    <w:rsid w:val="00C2493A"/>
    <w:rsid w:val="00C24F6B"/>
    <w:rsid w:val="00C26235"/>
    <w:rsid w:val="00C277FF"/>
    <w:rsid w:val="00C27951"/>
    <w:rsid w:val="00C3116C"/>
    <w:rsid w:val="00C312BD"/>
    <w:rsid w:val="00C3140B"/>
    <w:rsid w:val="00C31536"/>
    <w:rsid w:val="00C31596"/>
    <w:rsid w:val="00C31CCF"/>
    <w:rsid w:val="00C32047"/>
    <w:rsid w:val="00C325E9"/>
    <w:rsid w:val="00C34374"/>
    <w:rsid w:val="00C34DEF"/>
    <w:rsid w:val="00C34ECE"/>
    <w:rsid w:val="00C35819"/>
    <w:rsid w:val="00C36812"/>
    <w:rsid w:val="00C37241"/>
    <w:rsid w:val="00C37372"/>
    <w:rsid w:val="00C40F8E"/>
    <w:rsid w:val="00C41C98"/>
    <w:rsid w:val="00C420CB"/>
    <w:rsid w:val="00C43EC6"/>
    <w:rsid w:val="00C43F60"/>
    <w:rsid w:val="00C43F8B"/>
    <w:rsid w:val="00C445AC"/>
    <w:rsid w:val="00C4462A"/>
    <w:rsid w:val="00C44BA1"/>
    <w:rsid w:val="00C44C12"/>
    <w:rsid w:val="00C45113"/>
    <w:rsid w:val="00C452FB"/>
    <w:rsid w:val="00C458A8"/>
    <w:rsid w:val="00C46D52"/>
    <w:rsid w:val="00C478FB"/>
    <w:rsid w:val="00C50752"/>
    <w:rsid w:val="00C508E8"/>
    <w:rsid w:val="00C50E5B"/>
    <w:rsid w:val="00C52386"/>
    <w:rsid w:val="00C5253F"/>
    <w:rsid w:val="00C5331E"/>
    <w:rsid w:val="00C5412C"/>
    <w:rsid w:val="00C551F5"/>
    <w:rsid w:val="00C553CC"/>
    <w:rsid w:val="00C561F8"/>
    <w:rsid w:val="00C57150"/>
    <w:rsid w:val="00C603CA"/>
    <w:rsid w:val="00C61A06"/>
    <w:rsid w:val="00C61A1A"/>
    <w:rsid w:val="00C61B9D"/>
    <w:rsid w:val="00C62A4A"/>
    <w:rsid w:val="00C62B1D"/>
    <w:rsid w:val="00C639DE"/>
    <w:rsid w:val="00C650FC"/>
    <w:rsid w:val="00C65DAA"/>
    <w:rsid w:val="00C67691"/>
    <w:rsid w:val="00C67886"/>
    <w:rsid w:val="00C67DAA"/>
    <w:rsid w:val="00C71EEE"/>
    <w:rsid w:val="00C720E7"/>
    <w:rsid w:val="00C724E9"/>
    <w:rsid w:val="00C737E0"/>
    <w:rsid w:val="00C73DDF"/>
    <w:rsid w:val="00C73F93"/>
    <w:rsid w:val="00C74BD2"/>
    <w:rsid w:val="00C74C45"/>
    <w:rsid w:val="00C74F84"/>
    <w:rsid w:val="00C75125"/>
    <w:rsid w:val="00C7586D"/>
    <w:rsid w:val="00C75FB8"/>
    <w:rsid w:val="00C762F8"/>
    <w:rsid w:val="00C775F1"/>
    <w:rsid w:val="00C77AE3"/>
    <w:rsid w:val="00C80305"/>
    <w:rsid w:val="00C80465"/>
    <w:rsid w:val="00C804C9"/>
    <w:rsid w:val="00C812E1"/>
    <w:rsid w:val="00C81607"/>
    <w:rsid w:val="00C827BA"/>
    <w:rsid w:val="00C82892"/>
    <w:rsid w:val="00C82B16"/>
    <w:rsid w:val="00C83CD0"/>
    <w:rsid w:val="00C84215"/>
    <w:rsid w:val="00C846CA"/>
    <w:rsid w:val="00C85CE3"/>
    <w:rsid w:val="00C86437"/>
    <w:rsid w:val="00C875C5"/>
    <w:rsid w:val="00C91B4B"/>
    <w:rsid w:val="00C924CE"/>
    <w:rsid w:val="00C92C3B"/>
    <w:rsid w:val="00C938EA"/>
    <w:rsid w:val="00C93A03"/>
    <w:rsid w:val="00C94262"/>
    <w:rsid w:val="00C94923"/>
    <w:rsid w:val="00C952A4"/>
    <w:rsid w:val="00C95500"/>
    <w:rsid w:val="00C95F56"/>
    <w:rsid w:val="00C9601B"/>
    <w:rsid w:val="00C97B63"/>
    <w:rsid w:val="00C97ED9"/>
    <w:rsid w:val="00CA02EA"/>
    <w:rsid w:val="00CA10CF"/>
    <w:rsid w:val="00CA13B8"/>
    <w:rsid w:val="00CA16D4"/>
    <w:rsid w:val="00CA2A8E"/>
    <w:rsid w:val="00CA30C3"/>
    <w:rsid w:val="00CA4EDE"/>
    <w:rsid w:val="00CA55FE"/>
    <w:rsid w:val="00CA5C7E"/>
    <w:rsid w:val="00CA63A9"/>
    <w:rsid w:val="00CA717F"/>
    <w:rsid w:val="00CB08FD"/>
    <w:rsid w:val="00CB1A44"/>
    <w:rsid w:val="00CB1E67"/>
    <w:rsid w:val="00CB1EDA"/>
    <w:rsid w:val="00CB2795"/>
    <w:rsid w:val="00CB365F"/>
    <w:rsid w:val="00CB3E45"/>
    <w:rsid w:val="00CB4327"/>
    <w:rsid w:val="00CB4661"/>
    <w:rsid w:val="00CB5BA6"/>
    <w:rsid w:val="00CB5DD7"/>
    <w:rsid w:val="00CB6357"/>
    <w:rsid w:val="00CB64D9"/>
    <w:rsid w:val="00CB6D62"/>
    <w:rsid w:val="00CB7DD6"/>
    <w:rsid w:val="00CC04FF"/>
    <w:rsid w:val="00CC0A99"/>
    <w:rsid w:val="00CC0F48"/>
    <w:rsid w:val="00CC0FEA"/>
    <w:rsid w:val="00CC1240"/>
    <w:rsid w:val="00CC3035"/>
    <w:rsid w:val="00CC3678"/>
    <w:rsid w:val="00CC377A"/>
    <w:rsid w:val="00CC5F16"/>
    <w:rsid w:val="00CC6417"/>
    <w:rsid w:val="00CC669C"/>
    <w:rsid w:val="00CC6DAA"/>
    <w:rsid w:val="00CC76AF"/>
    <w:rsid w:val="00CC7829"/>
    <w:rsid w:val="00CC7950"/>
    <w:rsid w:val="00CD119A"/>
    <w:rsid w:val="00CD1557"/>
    <w:rsid w:val="00CD1D27"/>
    <w:rsid w:val="00CD22E3"/>
    <w:rsid w:val="00CD2DFC"/>
    <w:rsid w:val="00CD363B"/>
    <w:rsid w:val="00CD38FB"/>
    <w:rsid w:val="00CD3E4C"/>
    <w:rsid w:val="00CD509B"/>
    <w:rsid w:val="00CD58CE"/>
    <w:rsid w:val="00CD6402"/>
    <w:rsid w:val="00CD6A32"/>
    <w:rsid w:val="00CD709E"/>
    <w:rsid w:val="00CE187D"/>
    <w:rsid w:val="00CE1EE5"/>
    <w:rsid w:val="00CE20C2"/>
    <w:rsid w:val="00CE22F9"/>
    <w:rsid w:val="00CE29CB"/>
    <w:rsid w:val="00CE2FD9"/>
    <w:rsid w:val="00CE31EA"/>
    <w:rsid w:val="00CE476B"/>
    <w:rsid w:val="00CE4824"/>
    <w:rsid w:val="00CE4E2C"/>
    <w:rsid w:val="00CE507A"/>
    <w:rsid w:val="00CE51C7"/>
    <w:rsid w:val="00CE51D2"/>
    <w:rsid w:val="00CE5CFC"/>
    <w:rsid w:val="00CE79C9"/>
    <w:rsid w:val="00CE7A8A"/>
    <w:rsid w:val="00CF027E"/>
    <w:rsid w:val="00CF12C9"/>
    <w:rsid w:val="00CF1AA3"/>
    <w:rsid w:val="00CF27DC"/>
    <w:rsid w:val="00CF30DE"/>
    <w:rsid w:val="00CF3372"/>
    <w:rsid w:val="00CF348F"/>
    <w:rsid w:val="00CF3880"/>
    <w:rsid w:val="00CF40BB"/>
    <w:rsid w:val="00CF4357"/>
    <w:rsid w:val="00CF58A8"/>
    <w:rsid w:val="00CF5AAE"/>
    <w:rsid w:val="00CF5BAC"/>
    <w:rsid w:val="00CF6025"/>
    <w:rsid w:val="00D02E24"/>
    <w:rsid w:val="00D02E98"/>
    <w:rsid w:val="00D050F8"/>
    <w:rsid w:val="00D05CB1"/>
    <w:rsid w:val="00D0608B"/>
    <w:rsid w:val="00D06717"/>
    <w:rsid w:val="00D07838"/>
    <w:rsid w:val="00D07E15"/>
    <w:rsid w:val="00D10957"/>
    <w:rsid w:val="00D10A42"/>
    <w:rsid w:val="00D11FDC"/>
    <w:rsid w:val="00D12904"/>
    <w:rsid w:val="00D12E1C"/>
    <w:rsid w:val="00D13108"/>
    <w:rsid w:val="00D13247"/>
    <w:rsid w:val="00D13DFF"/>
    <w:rsid w:val="00D13E5E"/>
    <w:rsid w:val="00D14386"/>
    <w:rsid w:val="00D14943"/>
    <w:rsid w:val="00D14CBE"/>
    <w:rsid w:val="00D15E5A"/>
    <w:rsid w:val="00D1714E"/>
    <w:rsid w:val="00D1717E"/>
    <w:rsid w:val="00D172D0"/>
    <w:rsid w:val="00D17343"/>
    <w:rsid w:val="00D20286"/>
    <w:rsid w:val="00D213D7"/>
    <w:rsid w:val="00D21628"/>
    <w:rsid w:val="00D22540"/>
    <w:rsid w:val="00D22686"/>
    <w:rsid w:val="00D22F0C"/>
    <w:rsid w:val="00D22F19"/>
    <w:rsid w:val="00D230C7"/>
    <w:rsid w:val="00D237E7"/>
    <w:rsid w:val="00D23966"/>
    <w:rsid w:val="00D240B8"/>
    <w:rsid w:val="00D24E86"/>
    <w:rsid w:val="00D27F5B"/>
    <w:rsid w:val="00D32535"/>
    <w:rsid w:val="00D32586"/>
    <w:rsid w:val="00D32BD9"/>
    <w:rsid w:val="00D332F4"/>
    <w:rsid w:val="00D33434"/>
    <w:rsid w:val="00D335E7"/>
    <w:rsid w:val="00D3395F"/>
    <w:rsid w:val="00D339AF"/>
    <w:rsid w:val="00D34A6E"/>
    <w:rsid w:val="00D34F00"/>
    <w:rsid w:val="00D34FD7"/>
    <w:rsid w:val="00D35D7A"/>
    <w:rsid w:val="00D378AB"/>
    <w:rsid w:val="00D37E81"/>
    <w:rsid w:val="00D4040F"/>
    <w:rsid w:val="00D40B71"/>
    <w:rsid w:val="00D40F53"/>
    <w:rsid w:val="00D421CC"/>
    <w:rsid w:val="00D42CC6"/>
    <w:rsid w:val="00D43F65"/>
    <w:rsid w:val="00D4483C"/>
    <w:rsid w:val="00D44C00"/>
    <w:rsid w:val="00D45B99"/>
    <w:rsid w:val="00D474D7"/>
    <w:rsid w:val="00D47B94"/>
    <w:rsid w:val="00D50354"/>
    <w:rsid w:val="00D503DD"/>
    <w:rsid w:val="00D5185C"/>
    <w:rsid w:val="00D5273A"/>
    <w:rsid w:val="00D527A8"/>
    <w:rsid w:val="00D52A8D"/>
    <w:rsid w:val="00D537EC"/>
    <w:rsid w:val="00D53D8C"/>
    <w:rsid w:val="00D55B1C"/>
    <w:rsid w:val="00D56466"/>
    <w:rsid w:val="00D613AC"/>
    <w:rsid w:val="00D639F3"/>
    <w:rsid w:val="00D641AF"/>
    <w:rsid w:val="00D64D22"/>
    <w:rsid w:val="00D650A0"/>
    <w:rsid w:val="00D65B9A"/>
    <w:rsid w:val="00D65C7E"/>
    <w:rsid w:val="00D674A5"/>
    <w:rsid w:val="00D70F2F"/>
    <w:rsid w:val="00D717B4"/>
    <w:rsid w:val="00D71CD8"/>
    <w:rsid w:val="00D71EC6"/>
    <w:rsid w:val="00D73167"/>
    <w:rsid w:val="00D7441F"/>
    <w:rsid w:val="00D7512D"/>
    <w:rsid w:val="00D756F4"/>
    <w:rsid w:val="00D764D5"/>
    <w:rsid w:val="00D76643"/>
    <w:rsid w:val="00D76F24"/>
    <w:rsid w:val="00D771E9"/>
    <w:rsid w:val="00D775B8"/>
    <w:rsid w:val="00D77938"/>
    <w:rsid w:val="00D77949"/>
    <w:rsid w:val="00D779BF"/>
    <w:rsid w:val="00D8237F"/>
    <w:rsid w:val="00D82BF4"/>
    <w:rsid w:val="00D83F08"/>
    <w:rsid w:val="00D846D7"/>
    <w:rsid w:val="00D85E6D"/>
    <w:rsid w:val="00D86E13"/>
    <w:rsid w:val="00D8738F"/>
    <w:rsid w:val="00D9260B"/>
    <w:rsid w:val="00D9382C"/>
    <w:rsid w:val="00D938F2"/>
    <w:rsid w:val="00D93B44"/>
    <w:rsid w:val="00D958F2"/>
    <w:rsid w:val="00D96B30"/>
    <w:rsid w:val="00D96F2D"/>
    <w:rsid w:val="00D97B44"/>
    <w:rsid w:val="00D97B77"/>
    <w:rsid w:val="00DA02AE"/>
    <w:rsid w:val="00DA1993"/>
    <w:rsid w:val="00DA202B"/>
    <w:rsid w:val="00DA206C"/>
    <w:rsid w:val="00DA286B"/>
    <w:rsid w:val="00DA2CA3"/>
    <w:rsid w:val="00DA46AB"/>
    <w:rsid w:val="00DA4EEE"/>
    <w:rsid w:val="00DA5B32"/>
    <w:rsid w:val="00DA5E9F"/>
    <w:rsid w:val="00DA7140"/>
    <w:rsid w:val="00DA78D8"/>
    <w:rsid w:val="00DA7A18"/>
    <w:rsid w:val="00DA7BE7"/>
    <w:rsid w:val="00DB13B5"/>
    <w:rsid w:val="00DB1989"/>
    <w:rsid w:val="00DB1B99"/>
    <w:rsid w:val="00DB214C"/>
    <w:rsid w:val="00DB2B28"/>
    <w:rsid w:val="00DB2F55"/>
    <w:rsid w:val="00DB3F9B"/>
    <w:rsid w:val="00DB5224"/>
    <w:rsid w:val="00DB599B"/>
    <w:rsid w:val="00DB5F30"/>
    <w:rsid w:val="00DB64D1"/>
    <w:rsid w:val="00DC095E"/>
    <w:rsid w:val="00DC0C39"/>
    <w:rsid w:val="00DC2EEC"/>
    <w:rsid w:val="00DC6591"/>
    <w:rsid w:val="00DC7636"/>
    <w:rsid w:val="00DC786E"/>
    <w:rsid w:val="00DC7A2D"/>
    <w:rsid w:val="00DC7A33"/>
    <w:rsid w:val="00DD049F"/>
    <w:rsid w:val="00DD1175"/>
    <w:rsid w:val="00DD3528"/>
    <w:rsid w:val="00DD59F6"/>
    <w:rsid w:val="00DD6670"/>
    <w:rsid w:val="00DD7106"/>
    <w:rsid w:val="00DE0E11"/>
    <w:rsid w:val="00DE2058"/>
    <w:rsid w:val="00DE250F"/>
    <w:rsid w:val="00DE2C62"/>
    <w:rsid w:val="00DE3536"/>
    <w:rsid w:val="00DE40DB"/>
    <w:rsid w:val="00DE4D8E"/>
    <w:rsid w:val="00DE4F7D"/>
    <w:rsid w:val="00DE5D2D"/>
    <w:rsid w:val="00DE79FA"/>
    <w:rsid w:val="00DF0267"/>
    <w:rsid w:val="00DF036B"/>
    <w:rsid w:val="00DF186F"/>
    <w:rsid w:val="00DF1A52"/>
    <w:rsid w:val="00DF2F48"/>
    <w:rsid w:val="00DF2FF8"/>
    <w:rsid w:val="00DF3812"/>
    <w:rsid w:val="00DF3F2C"/>
    <w:rsid w:val="00DF448C"/>
    <w:rsid w:val="00DF475E"/>
    <w:rsid w:val="00DF4AD4"/>
    <w:rsid w:val="00DF5121"/>
    <w:rsid w:val="00DF51F7"/>
    <w:rsid w:val="00DF5BFE"/>
    <w:rsid w:val="00DF64E5"/>
    <w:rsid w:val="00DF672D"/>
    <w:rsid w:val="00E01270"/>
    <w:rsid w:val="00E0128E"/>
    <w:rsid w:val="00E015E0"/>
    <w:rsid w:val="00E02096"/>
    <w:rsid w:val="00E0230E"/>
    <w:rsid w:val="00E03D10"/>
    <w:rsid w:val="00E03D5A"/>
    <w:rsid w:val="00E04732"/>
    <w:rsid w:val="00E047E5"/>
    <w:rsid w:val="00E04E00"/>
    <w:rsid w:val="00E05EB6"/>
    <w:rsid w:val="00E05F39"/>
    <w:rsid w:val="00E06A93"/>
    <w:rsid w:val="00E10455"/>
    <w:rsid w:val="00E111DA"/>
    <w:rsid w:val="00E11646"/>
    <w:rsid w:val="00E130C8"/>
    <w:rsid w:val="00E15D08"/>
    <w:rsid w:val="00E16400"/>
    <w:rsid w:val="00E16BDA"/>
    <w:rsid w:val="00E17CEE"/>
    <w:rsid w:val="00E20A13"/>
    <w:rsid w:val="00E20FB1"/>
    <w:rsid w:val="00E22CE3"/>
    <w:rsid w:val="00E23783"/>
    <w:rsid w:val="00E2385E"/>
    <w:rsid w:val="00E242FC"/>
    <w:rsid w:val="00E24ACA"/>
    <w:rsid w:val="00E25046"/>
    <w:rsid w:val="00E264DA"/>
    <w:rsid w:val="00E269EF"/>
    <w:rsid w:val="00E30D23"/>
    <w:rsid w:val="00E3133C"/>
    <w:rsid w:val="00E321EE"/>
    <w:rsid w:val="00E32889"/>
    <w:rsid w:val="00E32E72"/>
    <w:rsid w:val="00E330CD"/>
    <w:rsid w:val="00E33115"/>
    <w:rsid w:val="00E35124"/>
    <w:rsid w:val="00E3523F"/>
    <w:rsid w:val="00E35ADA"/>
    <w:rsid w:val="00E35DCE"/>
    <w:rsid w:val="00E3688D"/>
    <w:rsid w:val="00E401A0"/>
    <w:rsid w:val="00E40DFE"/>
    <w:rsid w:val="00E419A3"/>
    <w:rsid w:val="00E43B31"/>
    <w:rsid w:val="00E43C34"/>
    <w:rsid w:val="00E43EBD"/>
    <w:rsid w:val="00E440A5"/>
    <w:rsid w:val="00E46ABE"/>
    <w:rsid w:val="00E47096"/>
    <w:rsid w:val="00E47358"/>
    <w:rsid w:val="00E4739A"/>
    <w:rsid w:val="00E50F67"/>
    <w:rsid w:val="00E516A7"/>
    <w:rsid w:val="00E5317A"/>
    <w:rsid w:val="00E53B03"/>
    <w:rsid w:val="00E54417"/>
    <w:rsid w:val="00E553A8"/>
    <w:rsid w:val="00E567E3"/>
    <w:rsid w:val="00E57190"/>
    <w:rsid w:val="00E6202C"/>
    <w:rsid w:val="00E62AE7"/>
    <w:rsid w:val="00E62ED7"/>
    <w:rsid w:val="00E638A4"/>
    <w:rsid w:val="00E64590"/>
    <w:rsid w:val="00E65950"/>
    <w:rsid w:val="00E66A32"/>
    <w:rsid w:val="00E66EE1"/>
    <w:rsid w:val="00E708B4"/>
    <w:rsid w:val="00E71174"/>
    <w:rsid w:val="00E713CB"/>
    <w:rsid w:val="00E730DF"/>
    <w:rsid w:val="00E73EE1"/>
    <w:rsid w:val="00E74FF6"/>
    <w:rsid w:val="00E75792"/>
    <w:rsid w:val="00E758B5"/>
    <w:rsid w:val="00E76AE8"/>
    <w:rsid w:val="00E77004"/>
    <w:rsid w:val="00E808CC"/>
    <w:rsid w:val="00E823D1"/>
    <w:rsid w:val="00E82AE0"/>
    <w:rsid w:val="00E82C63"/>
    <w:rsid w:val="00E83DAB"/>
    <w:rsid w:val="00E85081"/>
    <w:rsid w:val="00E85E10"/>
    <w:rsid w:val="00E870F5"/>
    <w:rsid w:val="00E9115B"/>
    <w:rsid w:val="00E91628"/>
    <w:rsid w:val="00E934BD"/>
    <w:rsid w:val="00E9480F"/>
    <w:rsid w:val="00E94BD9"/>
    <w:rsid w:val="00E96C8E"/>
    <w:rsid w:val="00E96D8A"/>
    <w:rsid w:val="00E97A19"/>
    <w:rsid w:val="00E97FCE"/>
    <w:rsid w:val="00EA1337"/>
    <w:rsid w:val="00EA1A99"/>
    <w:rsid w:val="00EA2574"/>
    <w:rsid w:val="00EA29FF"/>
    <w:rsid w:val="00EA2BB5"/>
    <w:rsid w:val="00EA4725"/>
    <w:rsid w:val="00EA511F"/>
    <w:rsid w:val="00EA564A"/>
    <w:rsid w:val="00EA5741"/>
    <w:rsid w:val="00EA595C"/>
    <w:rsid w:val="00EA7384"/>
    <w:rsid w:val="00EA7FDE"/>
    <w:rsid w:val="00EB03EB"/>
    <w:rsid w:val="00EB19DA"/>
    <w:rsid w:val="00EB1A11"/>
    <w:rsid w:val="00EB2853"/>
    <w:rsid w:val="00EB2EEA"/>
    <w:rsid w:val="00EB4010"/>
    <w:rsid w:val="00EB42DA"/>
    <w:rsid w:val="00EB4371"/>
    <w:rsid w:val="00EB4E94"/>
    <w:rsid w:val="00EB6FCF"/>
    <w:rsid w:val="00EB779A"/>
    <w:rsid w:val="00EC314A"/>
    <w:rsid w:val="00EC4BE7"/>
    <w:rsid w:val="00EC5A36"/>
    <w:rsid w:val="00EC5F3A"/>
    <w:rsid w:val="00EC603D"/>
    <w:rsid w:val="00EC651A"/>
    <w:rsid w:val="00EC74E3"/>
    <w:rsid w:val="00EC7572"/>
    <w:rsid w:val="00ED0411"/>
    <w:rsid w:val="00ED135B"/>
    <w:rsid w:val="00ED1554"/>
    <w:rsid w:val="00ED358E"/>
    <w:rsid w:val="00ED3E67"/>
    <w:rsid w:val="00ED500D"/>
    <w:rsid w:val="00ED50FC"/>
    <w:rsid w:val="00ED6906"/>
    <w:rsid w:val="00ED6F08"/>
    <w:rsid w:val="00ED714A"/>
    <w:rsid w:val="00ED7EE9"/>
    <w:rsid w:val="00EE00F9"/>
    <w:rsid w:val="00EE20C0"/>
    <w:rsid w:val="00EE2196"/>
    <w:rsid w:val="00EE3BC7"/>
    <w:rsid w:val="00EE3CC5"/>
    <w:rsid w:val="00EE4CD6"/>
    <w:rsid w:val="00EE4FCC"/>
    <w:rsid w:val="00EE5950"/>
    <w:rsid w:val="00EE5ECF"/>
    <w:rsid w:val="00EE6769"/>
    <w:rsid w:val="00EE7718"/>
    <w:rsid w:val="00EF0800"/>
    <w:rsid w:val="00EF1421"/>
    <w:rsid w:val="00EF255C"/>
    <w:rsid w:val="00EF26C7"/>
    <w:rsid w:val="00EF2754"/>
    <w:rsid w:val="00EF3A48"/>
    <w:rsid w:val="00EF4052"/>
    <w:rsid w:val="00EF49BF"/>
    <w:rsid w:val="00EF4A50"/>
    <w:rsid w:val="00EF5E19"/>
    <w:rsid w:val="00EF627F"/>
    <w:rsid w:val="00EF65A2"/>
    <w:rsid w:val="00EF6757"/>
    <w:rsid w:val="00EF7B45"/>
    <w:rsid w:val="00F00217"/>
    <w:rsid w:val="00F00833"/>
    <w:rsid w:val="00F01116"/>
    <w:rsid w:val="00F02580"/>
    <w:rsid w:val="00F03B94"/>
    <w:rsid w:val="00F04904"/>
    <w:rsid w:val="00F04AA0"/>
    <w:rsid w:val="00F052B1"/>
    <w:rsid w:val="00F06D06"/>
    <w:rsid w:val="00F10177"/>
    <w:rsid w:val="00F102AD"/>
    <w:rsid w:val="00F129C4"/>
    <w:rsid w:val="00F135F3"/>
    <w:rsid w:val="00F1583A"/>
    <w:rsid w:val="00F15843"/>
    <w:rsid w:val="00F16012"/>
    <w:rsid w:val="00F16F5A"/>
    <w:rsid w:val="00F17468"/>
    <w:rsid w:val="00F17B9C"/>
    <w:rsid w:val="00F20360"/>
    <w:rsid w:val="00F20C74"/>
    <w:rsid w:val="00F20CBD"/>
    <w:rsid w:val="00F2239E"/>
    <w:rsid w:val="00F22CCD"/>
    <w:rsid w:val="00F247A7"/>
    <w:rsid w:val="00F24CB9"/>
    <w:rsid w:val="00F25154"/>
    <w:rsid w:val="00F255C7"/>
    <w:rsid w:val="00F2560F"/>
    <w:rsid w:val="00F25AB2"/>
    <w:rsid w:val="00F2626B"/>
    <w:rsid w:val="00F2714E"/>
    <w:rsid w:val="00F279D2"/>
    <w:rsid w:val="00F314DA"/>
    <w:rsid w:val="00F31574"/>
    <w:rsid w:val="00F31629"/>
    <w:rsid w:val="00F33798"/>
    <w:rsid w:val="00F3424C"/>
    <w:rsid w:val="00F35126"/>
    <w:rsid w:val="00F354FB"/>
    <w:rsid w:val="00F355DD"/>
    <w:rsid w:val="00F3687D"/>
    <w:rsid w:val="00F42BF3"/>
    <w:rsid w:val="00F43383"/>
    <w:rsid w:val="00F43956"/>
    <w:rsid w:val="00F4396D"/>
    <w:rsid w:val="00F45CD5"/>
    <w:rsid w:val="00F461CA"/>
    <w:rsid w:val="00F46F9B"/>
    <w:rsid w:val="00F47AE0"/>
    <w:rsid w:val="00F47B07"/>
    <w:rsid w:val="00F5126C"/>
    <w:rsid w:val="00F51986"/>
    <w:rsid w:val="00F51D33"/>
    <w:rsid w:val="00F53D04"/>
    <w:rsid w:val="00F54EF7"/>
    <w:rsid w:val="00F55028"/>
    <w:rsid w:val="00F55AE0"/>
    <w:rsid w:val="00F608A1"/>
    <w:rsid w:val="00F62A71"/>
    <w:rsid w:val="00F64F9E"/>
    <w:rsid w:val="00F65ED7"/>
    <w:rsid w:val="00F662C4"/>
    <w:rsid w:val="00F66550"/>
    <w:rsid w:val="00F67187"/>
    <w:rsid w:val="00F71462"/>
    <w:rsid w:val="00F71799"/>
    <w:rsid w:val="00F72458"/>
    <w:rsid w:val="00F72E81"/>
    <w:rsid w:val="00F737F7"/>
    <w:rsid w:val="00F75273"/>
    <w:rsid w:val="00F77C10"/>
    <w:rsid w:val="00F8107B"/>
    <w:rsid w:val="00F81A5E"/>
    <w:rsid w:val="00F81C0F"/>
    <w:rsid w:val="00F82166"/>
    <w:rsid w:val="00F82FA2"/>
    <w:rsid w:val="00F842DD"/>
    <w:rsid w:val="00F84320"/>
    <w:rsid w:val="00F8465C"/>
    <w:rsid w:val="00F84792"/>
    <w:rsid w:val="00F84DDA"/>
    <w:rsid w:val="00F84EFE"/>
    <w:rsid w:val="00F85699"/>
    <w:rsid w:val="00F85D23"/>
    <w:rsid w:val="00F86CCD"/>
    <w:rsid w:val="00F86E6E"/>
    <w:rsid w:val="00F87428"/>
    <w:rsid w:val="00F90167"/>
    <w:rsid w:val="00F90FF3"/>
    <w:rsid w:val="00F94480"/>
    <w:rsid w:val="00FA42FD"/>
    <w:rsid w:val="00FA4325"/>
    <w:rsid w:val="00FA4598"/>
    <w:rsid w:val="00FA4E90"/>
    <w:rsid w:val="00FA4FC4"/>
    <w:rsid w:val="00FA5ADF"/>
    <w:rsid w:val="00FA766D"/>
    <w:rsid w:val="00FA7BAD"/>
    <w:rsid w:val="00FB2C23"/>
    <w:rsid w:val="00FB2EB2"/>
    <w:rsid w:val="00FB3737"/>
    <w:rsid w:val="00FB3C71"/>
    <w:rsid w:val="00FB5F9C"/>
    <w:rsid w:val="00FC16B7"/>
    <w:rsid w:val="00FC1972"/>
    <w:rsid w:val="00FC30AE"/>
    <w:rsid w:val="00FC3908"/>
    <w:rsid w:val="00FC433E"/>
    <w:rsid w:val="00FC4FDB"/>
    <w:rsid w:val="00FD024F"/>
    <w:rsid w:val="00FD06E4"/>
    <w:rsid w:val="00FD144B"/>
    <w:rsid w:val="00FD240D"/>
    <w:rsid w:val="00FD2E39"/>
    <w:rsid w:val="00FD317F"/>
    <w:rsid w:val="00FD3954"/>
    <w:rsid w:val="00FD42C2"/>
    <w:rsid w:val="00FD53FB"/>
    <w:rsid w:val="00FD54E0"/>
    <w:rsid w:val="00FD5CF4"/>
    <w:rsid w:val="00FD6019"/>
    <w:rsid w:val="00FD703E"/>
    <w:rsid w:val="00FD78A9"/>
    <w:rsid w:val="00FD79D7"/>
    <w:rsid w:val="00FD7E2C"/>
    <w:rsid w:val="00FE0B80"/>
    <w:rsid w:val="00FE119B"/>
    <w:rsid w:val="00FE133B"/>
    <w:rsid w:val="00FE287A"/>
    <w:rsid w:val="00FE3979"/>
    <w:rsid w:val="00FE5F87"/>
    <w:rsid w:val="00FF05CC"/>
    <w:rsid w:val="00FF076D"/>
    <w:rsid w:val="00FF0EB8"/>
    <w:rsid w:val="00FF0FC8"/>
    <w:rsid w:val="00FF19E0"/>
    <w:rsid w:val="00FF1AA8"/>
    <w:rsid w:val="00FF2328"/>
    <w:rsid w:val="00FF31A5"/>
    <w:rsid w:val="00FF322F"/>
    <w:rsid w:val="00FF3D67"/>
    <w:rsid w:val="00FF3DE2"/>
    <w:rsid w:val="00FF4727"/>
    <w:rsid w:val="00FF6BC6"/>
    <w:rsid w:val="00FF6D20"/>
    <w:rsid w:val="00FF6E31"/>
    <w:rsid w:val="00FF7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F4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pBdr>
        <w:top w:val="nil"/>
        <w:left w:val="nil"/>
        <w:bottom w:val="nil"/>
        <w:right w:val="nil"/>
        <w:between w:val="nil"/>
      </w:pBdr>
      <w:spacing w:line="480" w:lineRule="auto"/>
    </w:pPr>
    <w:rPr>
      <w:color w:val="000000"/>
      <w:sz w:val="24"/>
      <w:szCs w:val="24"/>
    </w:rPr>
  </w:style>
  <w:style w:type="paragraph" w:styleId="Heading1">
    <w:name w:val="heading 1"/>
    <w:basedOn w:val="Normal1"/>
    <w:next w:val="Normal1"/>
    <w:rsid w:val="00115FE0"/>
    <w:pPr>
      <w:keepNext/>
      <w:spacing w:before="200"/>
      <w:outlineLvl w:val="0"/>
    </w:pPr>
    <w:rPr>
      <w:b/>
    </w:rPr>
  </w:style>
  <w:style w:type="paragraph" w:styleId="Heading2">
    <w:name w:val="heading 2"/>
    <w:basedOn w:val="Normal1"/>
    <w:next w:val="Normal1"/>
    <w:pPr>
      <w:keepNext/>
      <w:keepLines/>
      <w:outlineLvl w:val="1"/>
    </w:pPr>
  </w:style>
  <w:style w:type="paragraph" w:styleId="Heading3">
    <w:name w:val="heading 3"/>
    <w:basedOn w:val="Normal1"/>
    <w:next w:val="Normal1"/>
    <w:pPr>
      <w:keepNext/>
      <w:keepLines/>
      <w:spacing w:before="320" w:after="80" w:line="276" w:lineRule="auto"/>
      <w:outlineLvl w:val="2"/>
    </w:pPr>
    <w:rPr>
      <w:i/>
    </w:rPr>
  </w:style>
  <w:style w:type="paragraph" w:styleId="Heading4">
    <w:name w:val="heading 4"/>
    <w:basedOn w:val="Normal1"/>
    <w:next w:val="Normal1"/>
    <w:rsid w:val="0064788A"/>
    <w:pPr>
      <w:keepLines/>
      <w:spacing w:before="280" w:after="80" w:line="276" w:lineRule="auto"/>
      <w:outlineLvl w:val="3"/>
    </w:pPr>
    <w:rPr>
      <w:rFonts w:eastAsia="Arial"/>
      <w:b/>
    </w:rPr>
  </w:style>
  <w:style w:type="paragraph" w:styleId="Heading5">
    <w:name w:val="heading 5"/>
    <w:basedOn w:val="Normal1"/>
    <w:next w:val="Normal1"/>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1"/>
    <w:next w:val="Normal1"/>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pBdr>
        <w:top w:val="nil"/>
        <w:left w:val="nil"/>
        <w:bottom w:val="nil"/>
        <w:right w:val="nil"/>
        <w:between w:val="nil"/>
      </w:pBdr>
      <w:spacing w:line="480" w:lineRule="auto"/>
    </w:pPr>
    <w:rPr>
      <w:color w:val="000000"/>
      <w:sz w:val="24"/>
      <w:szCs w:val="24"/>
    </w:rPr>
  </w:style>
  <w:style w:type="paragraph" w:styleId="Title">
    <w:name w:val="Title"/>
    <w:basedOn w:val="Normal1"/>
    <w:next w:val="Normal1"/>
    <w:pPr>
      <w:keepNext/>
      <w:keepLines/>
      <w:spacing w:after="60" w:line="276" w:lineRule="auto"/>
    </w:pPr>
    <w:rPr>
      <w:rFonts w:ascii="Arial" w:eastAsia="Arial" w:hAnsi="Arial" w:cs="Arial"/>
      <w:sz w:val="52"/>
      <w:szCs w:val="52"/>
    </w:rPr>
  </w:style>
  <w:style w:type="paragraph" w:styleId="Subtitle">
    <w:name w:val="Subtitle"/>
    <w:basedOn w:val="Normal1"/>
    <w:next w:val="Normal1"/>
    <w:pPr>
      <w:keepNext/>
      <w:keepLines/>
      <w:spacing w:after="320" w:line="276" w:lineRule="auto"/>
    </w:pPr>
    <w:rPr>
      <w:rFonts w:ascii="Arial" w:eastAsia="Arial" w:hAnsi="Arial" w:cs="Arial"/>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C3116C"/>
    <w:pPr>
      <w:spacing w:line="240" w:lineRule="auto"/>
    </w:pPr>
  </w:style>
  <w:style w:type="character" w:customStyle="1" w:styleId="CommentTextChar">
    <w:name w:val="Comment Text Char"/>
    <w:basedOn w:val="DefaultParagraphFont"/>
    <w:link w:val="CommentText"/>
    <w:uiPriority w:val="99"/>
    <w:rPr>
      <w:color w:val="000000"/>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900"/>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900"/>
    <w:rPr>
      <w:rFonts w:ascii="Lucida Grande" w:hAnsi="Lucida Grande" w:cs="Lucida Grande"/>
      <w:sz w:val="18"/>
      <w:szCs w:val="18"/>
    </w:rPr>
  </w:style>
  <w:style w:type="paragraph" w:styleId="DocumentMap">
    <w:name w:val="Document Map"/>
    <w:basedOn w:val="Normal"/>
    <w:link w:val="DocumentMapChar"/>
    <w:uiPriority w:val="99"/>
    <w:semiHidden/>
    <w:unhideWhenUsed/>
    <w:rsid w:val="00715900"/>
    <w:pPr>
      <w:spacing w:line="240" w:lineRule="auto"/>
    </w:pPr>
    <w:rPr>
      <w:rFonts w:ascii="Lucida Grande" w:hAnsi="Lucida Grande" w:cs="Lucida Grande"/>
    </w:rPr>
  </w:style>
  <w:style w:type="character" w:customStyle="1" w:styleId="DocumentMapChar">
    <w:name w:val="Document Map Char"/>
    <w:link w:val="DocumentMap"/>
    <w:uiPriority w:val="99"/>
    <w:semiHidden/>
    <w:rsid w:val="00715900"/>
    <w:rPr>
      <w:rFonts w:ascii="Lucida Grande" w:hAnsi="Lucida Grande" w:cs="Lucida Grande"/>
    </w:rPr>
  </w:style>
  <w:style w:type="paragraph" w:styleId="NoSpacing">
    <w:name w:val="No Spacing"/>
    <w:uiPriority w:val="1"/>
    <w:qFormat/>
    <w:rsid w:val="00A91366"/>
    <w:pPr>
      <w:pBdr>
        <w:top w:val="nil"/>
        <w:left w:val="nil"/>
        <w:bottom w:val="nil"/>
        <w:right w:val="nil"/>
        <w:between w:val="nil"/>
      </w:pBdr>
    </w:pPr>
    <w:rPr>
      <w:color w:val="000000"/>
      <w:sz w:val="24"/>
      <w:szCs w:val="24"/>
    </w:rPr>
  </w:style>
  <w:style w:type="paragraph" w:styleId="CommentSubject">
    <w:name w:val="annotation subject"/>
    <w:basedOn w:val="CommentText"/>
    <w:next w:val="CommentText"/>
    <w:link w:val="CommentSubjectChar"/>
    <w:uiPriority w:val="99"/>
    <w:semiHidden/>
    <w:unhideWhenUsed/>
    <w:rsid w:val="00E870F5"/>
    <w:rPr>
      <w:b/>
      <w:bCs/>
      <w:sz w:val="20"/>
      <w:szCs w:val="20"/>
    </w:rPr>
  </w:style>
  <w:style w:type="character" w:customStyle="1" w:styleId="CommentSubjectChar">
    <w:name w:val="Comment Subject Char"/>
    <w:link w:val="CommentSubject"/>
    <w:uiPriority w:val="99"/>
    <w:semiHidden/>
    <w:rsid w:val="00E870F5"/>
    <w:rPr>
      <w:b/>
      <w:bCs/>
      <w:sz w:val="20"/>
      <w:szCs w:val="20"/>
    </w:rPr>
  </w:style>
  <w:style w:type="character" w:styleId="PlaceholderText">
    <w:name w:val="Placeholder Text"/>
    <w:uiPriority w:val="99"/>
    <w:semiHidden/>
    <w:rsid w:val="00325E69"/>
    <w:rPr>
      <w:color w:val="808080"/>
    </w:rPr>
  </w:style>
  <w:style w:type="character" w:styleId="LineNumber">
    <w:name w:val="line number"/>
    <w:uiPriority w:val="99"/>
    <w:semiHidden/>
    <w:unhideWhenUsed/>
    <w:rsid w:val="00260371"/>
  </w:style>
  <w:style w:type="paragraph" w:styleId="Revision">
    <w:name w:val="Revision"/>
    <w:hidden/>
    <w:uiPriority w:val="99"/>
    <w:semiHidden/>
    <w:rsid w:val="007F0707"/>
    <w:rPr>
      <w:color w:val="000000"/>
      <w:sz w:val="24"/>
      <w:szCs w:val="24"/>
    </w:rPr>
  </w:style>
  <w:style w:type="paragraph" w:styleId="FootnoteText">
    <w:name w:val="footnote text"/>
    <w:basedOn w:val="Normal"/>
    <w:link w:val="FootnoteTextChar"/>
    <w:uiPriority w:val="99"/>
    <w:unhideWhenUsed/>
    <w:rsid w:val="005F263F"/>
    <w:pPr>
      <w:spacing w:line="240" w:lineRule="auto"/>
    </w:pPr>
  </w:style>
  <w:style w:type="character" w:customStyle="1" w:styleId="FootnoteTextChar">
    <w:name w:val="Footnote Text Char"/>
    <w:basedOn w:val="DefaultParagraphFont"/>
    <w:link w:val="FootnoteText"/>
    <w:uiPriority w:val="99"/>
    <w:rsid w:val="005F263F"/>
    <w:rPr>
      <w:color w:val="000000"/>
      <w:sz w:val="24"/>
      <w:szCs w:val="24"/>
    </w:rPr>
  </w:style>
  <w:style w:type="character" w:styleId="FootnoteReference">
    <w:name w:val="footnote reference"/>
    <w:basedOn w:val="DefaultParagraphFont"/>
    <w:uiPriority w:val="99"/>
    <w:unhideWhenUsed/>
    <w:rsid w:val="005F263F"/>
    <w:rPr>
      <w:vertAlign w:val="superscript"/>
    </w:rPr>
  </w:style>
  <w:style w:type="paragraph" w:customStyle="1" w:styleId="Normal10">
    <w:name w:val="Normal1"/>
    <w:rsid w:val="00C3116C"/>
    <w:pPr>
      <w:pBdr>
        <w:top w:val="nil"/>
        <w:left w:val="nil"/>
        <w:bottom w:val="nil"/>
        <w:right w:val="nil"/>
        <w:between w:val="nil"/>
      </w:pBdr>
      <w:spacing w:line="480" w:lineRule="auto"/>
    </w:pPr>
    <w:rPr>
      <w:color w:val="000000"/>
      <w:sz w:val="24"/>
      <w:szCs w:val="24"/>
    </w:rPr>
  </w:style>
  <w:style w:type="paragraph" w:styleId="Header">
    <w:name w:val="header"/>
    <w:basedOn w:val="Normal"/>
    <w:link w:val="HeaderChar"/>
    <w:uiPriority w:val="99"/>
    <w:unhideWhenUsed/>
    <w:rsid w:val="00C3116C"/>
    <w:pPr>
      <w:tabs>
        <w:tab w:val="center" w:pos="4320"/>
        <w:tab w:val="right" w:pos="8640"/>
      </w:tabs>
      <w:spacing w:line="240" w:lineRule="auto"/>
    </w:pPr>
  </w:style>
  <w:style w:type="character" w:customStyle="1" w:styleId="HeaderChar">
    <w:name w:val="Header Char"/>
    <w:basedOn w:val="DefaultParagraphFont"/>
    <w:link w:val="Header"/>
    <w:uiPriority w:val="99"/>
    <w:rsid w:val="00C3116C"/>
    <w:rPr>
      <w:color w:val="000000"/>
      <w:sz w:val="24"/>
      <w:szCs w:val="24"/>
    </w:rPr>
  </w:style>
  <w:style w:type="paragraph" w:styleId="Footer">
    <w:name w:val="footer"/>
    <w:basedOn w:val="Normal"/>
    <w:link w:val="FooterChar"/>
    <w:uiPriority w:val="99"/>
    <w:unhideWhenUsed/>
    <w:rsid w:val="00224E17"/>
    <w:pPr>
      <w:tabs>
        <w:tab w:val="center" w:pos="4320"/>
        <w:tab w:val="right" w:pos="8640"/>
      </w:tabs>
      <w:spacing w:line="240" w:lineRule="auto"/>
    </w:pPr>
  </w:style>
  <w:style w:type="character" w:customStyle="1" w:styleId="FooterChar">
    <w:name w:val="Footer Char"/>
    <w:basedOn w:val="DefaultParagraphFont"/>
    <w:link w:val="Footer"/>
    <w:uiPriority w:val="99"/>
    <w:rsid w:val="00224E17"/>
    <w:rPr>
      <w:color w:val="000000"/>
      <w:sz w:val="24"/>
      <w:szCs w:val="24"/>
    </w:rPr>
  </w:style>
  <w:style w:type="paragraph" w:customStyle="1" w:styleId="normaltext">
    <w:name w:val="normal text"/>
    <w:basedOn w:val="Heading4"/>
    <w:rsid w:val="0031105D"/>
    <w:rPr>
      <w:sz w:val="22"/>
      <w:szCs w:val="22"/>
    </w:rPr>
  </w:style>
  <w:style w:type="character" w:styleId="Hyperlink">
    <w:name w:val="Hyperlink"/>
    <w:basedOn w:val="DefaultParagraphFont"/>
    <w:uiPriority w:val="99"/>
    <w:unhideWhenUsed/>
    <w:rsid w:val="00FD7E2C"/>
    <w:rPr>
      <w:color w:val="0000FF" w:themeColor="hyperlink"/>
      <w:u w:val="single"/>
    </w:rPr>
  </w:style>
  <w:style w:type="paragraph" w:customStyle="1" w:styleId="Heading-Main">
    <w:name w:val="Heading-Main"/>
    <w:basedOn w:val="Normal"/>
    <w:rsid w:val="00B24668"/>
    <w:pPr>
      <w:keepNext/>
      <w:pBdr>
        <w:top w:val="none" w:sz="0" w:space="0" w:color="auto"/>
        <w:left w:val="none" w:sz="0" w:space="0" w:color="auto"/>
        <w:bottom w:val="none" w:sz="0" w:space="0" w:color="auto"/>
        <w:right w:val="none" w:sz="0" w:space="0" w:color="auto"/>
        <w:between w:val="none" w:sz="0" w:space="0" w:color="auto"/>
      </w:pBdr>
      <w:spacing w:before="240" w:after="120" w:line="240" w:lineRule="auto"/>
      <w:outlineLvl w:val="0"/>
    </w:pPr>
    <w:rPr>
      <w:b/>
      <w:bCs/>
      <w:color w:val="auto"/>
      <w:kern w:val="28"/>
    </w:rPr>
  </w:style>
  <w:style w:type="paragraph" w:customStyle="1" w:styleId="KeyPoints">
    <w:name w:val="Key Points"/>
    <w:basedOn w:val="Normal"/>
    <w:rsid w:val="00B24668"/>
    <w:pPr>
      <w:pBdr>
        <w:top w:val="none" w:sz="0" w:space="0" w:color="auto"/>
        <w:left w:val="none" w:sz="0" w:space="0" w:color="auto"/>
        <w:bottom w:val="none" w:sz="0" w:space="0" w:color="auto"/>
        <w:right w:val="none" w:sz="0" w:space="0" w:color="auto"/>
        <w:between w:val="none" w:sz="0" w:space="0" w:color="auto"/>
      </w:pBdr>
      <w:spacing w:before="120" w:line="240" w:lineRule="auto"/>
    </w:pPr>
    <w:rPr>
      <w:color w:val="auto"/>
    </w:rPr>
  </w:style>
  <w:style w:type="paragraph" w:customStyle="1" w:styleId="SMHeading">
    <w:name w:val="SM Heading"/>
    <w:basedOn w:val="Heading1"/>
    <w:qFormat/>
    <w:rsid w:val="00A90A6B"/>
    <w:pPr>
      <w:pBdr>
        <w:top w:val="none" w:sz="0" w:space="0" w:color="auto"/>
        <w:left w:val="none" w:sz="0" w:space="0" w:color="auto"/>
        <w:bottom w:val="none" w:sz="0" w:space="0" w:color="auto"/>
        <w:right w:val="none" w:sz="0" w:space="0" w:color="auto"/>
        <w:between w:val="none" w:sz="0" w:space="0" w:color="auto"/>
      </w:pBdr>
      <w:spacing w:before="240" w:after="60" w:line="240" w:lineRule="auto"/>
    </w:pPr>
    <w:rPr>
      <w:bCs/>
      <w:color w:val="auto"/>
      <w:kern w:val="32"/>
    </w:rPr>
  </w:style>
  <w:style w:type="paragraph" w:customStyle="1" w:styleId="normal0">
    <w:name w:val="normal"/>
    <w:rsid w:val="00A90A6B"/>
    <w:pPr>
      <w:pBdr>
        <w:top w:val="nil"/>
        <w:left w:val="nil"/>
        <w:bottom w:val="nil"/>
        <w:right w:val="nil"/>
        <w:between w:val="nil"/>
      </w:pBdr>
      <w:spacing w:line="480" w:lineRule="auto"/>
    </w:pPr>
    <w:rPr>
      <w:color w:val="000000"/>
      <w:sz w:val="24"/>
      <w:szCs w:val="24"/>
    </w:rPr>
  </w:style>
  <w:style w:type="paragraph" w:styleId="ListParagraph">
    <w:name w:val="List Paragraph"/>
    <w:basedOn w:val="Normal"/>
    <w:uiPriority w:val="34"/>
    <w:qFormat/>
    <w:rsid w:val="00163801"/>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EastAsia" w:hAnsiTheme="minorHAnsi" w:cstheme="minorBidi"/>
      <w:color w:val="auto"/>
    </w:rPr>
  </w:style>
  <w:style w:type="paragraph" w:styleId="NormalWeb">
    <w:name w:val="Normal (Web)"/>
    <w:basedOn w:val="Normal"/>
    <w:uiPriority w:val="99"/>
    <w:semiHidden/>
    <w:unhideWhenUsed/>
    <w:rsid w:val="00DC76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pBdr>
        <w:top w:val="nil"/>
        <w:left w:val="nil"/>
        <w:bottom w:val="nil"/>
        <w:right w:val="nil"/>
        <w:between w:val="nil"/>
      </w:pBdr>
      <w:spacing w:line="480" w:lineRule="auto"/>
    </w:pPr>
    <w:rPr>
      <w:color w:val="000000"/>
      <w:sz w:val="24"/>
      <w:szCs w:val="24"/>
    </w:rPr>
  </w:style>
  <w:style w:type="paragraph" w:styleId="Heading1">
    <w:name w:val="heading 1"/>
    <w:basedOn w:val="Normal1"/>
    <w:next w:val="Normal1"/>
    <w:rsid w:val="00115FE0"/>
    <w:pPr>
      <w:keepNext/>
      <w:spacing w:before="200"/>
      <w:outlineLvl w:val="0"/>
    </w:pPr>
    <w:rPr>
      <w:b/>
    </w:rPr>
  </w:style>
  <w:style w:type="paragraph" w:styleId="Heading2">
    <w:name w:val="heading 2"/>
    <w:basedOn w:val="Normal1"/>
    <w:next w:val="Normal1"/>
    <w:pPr>
      <w:keepNext/>
      <w:keepLines/>
      <w:outlineLvl w:val="1"/>
    </w:pPr>
  </w:style>
  <w:style w:type="paragraph" w:styleId="Heading3">
    <w:name w:val="heading 3"/>
    <w:basedOn w:val="Normal1"/>
    <w:next w:val="Normal1"/>
    <w:pPr>
      <w:keepNext/>
      <w:keepLines/>
      <w:spacing w:before="320" w:after="80" w:line="276" w:lineRule="auto"/>
      <w:outlineLvl w:val="2"/>
    </w:pPr>
    <w:rPr>
      <w:i/>
    </w:rPr>
  </w:style>
  <w:style w:type="paragraph" w:styleId="Heading4">
    <w:name w:val="heading 4"/>
    <w:basedOn w:val="Normal1"/>
    <w:next w:val="Normal1"/>
    <w:rsid w:val="0064788A"/>
    <w:pPr>
      <w:keepLines/>
      <w:spacing w:before="280" w:after="80" w:line="276" w:lineRule="auto"/>
      <w:outlineLvl w:val="3"/>
    </w:pPr>
    <w:rPr>
      <w:rFonts w:eastAsia="Arial"/>
      <w:b/>
    </w:rPr>
  </w:style>
  <w:style w:type="paragraph" w:styleId="Heading5">
    <w:name w:val="heading 5"/>
    <w:basedOn w:val="Normal1"/>
    <w:next w:val="Normal1"/>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1"/>
    <w:next w:val="Normal1"/>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pBdr>
        <w:top w:val="nil"/>
        <w:left w:val="nil"/>
        <w:bottom w:val="nil"/>
        <w:right w:val="nil"/>
        <w:between w:val="nil"/>
      </w:pBdr>
      <w:spacing w:line="480" w:lineRule="auto"/>
    </w:pPr>
    <w:rPr>
      <w:color w:val="000000"/>
      <w:sz w:val="24"/>
      <w:szCs w:val="24"/>
    </w:rPr>
  </w:style>
  <w:style w:type="paragraph" w:styleId="Title">
    <w:name w:val="Title"/>
    <w:basedOn w:val="Normal1"/>
    <w:next w:val="Normal1"/>
    <w:pPr>
      <w:keepNext/>
      <w:keepLines/>
      <w:spacing w:after="60" w:line="276" w:lineRule="auto"/>
    </w:pPr>
    <w:rPr>
      <w:rFonts w:ascii="Arial" w:eastAsia="Arial" w:hAnsi="Arial" w:cs="Arial"/>
      <w:sz w:val="52"/>
      <w:szCs w:val="52"/>
    </w:rPr>
  </w:style>
  <w:style w:type="paragraph" w:styleId="Subtitle">
    <w:name w:val="Subtitle"/>
    <w:basedOn w:val="Normal1"/>
    <w:next w:val="Normal1"/>
    <w:pPr>
      <w:keepNext/>
      <w:keepLines/>
      <w:spacing w:after="320" w:line="276" w:lineRule="auto"/>
    </w:pPr>
    <w:rPr>
      <w:rFonts w:ascii="Arial" w:eastAsia="Arial" w:hAnsi="Arial" w:cs="Arial"/>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C3116C"/>
    <w:pPr>
      <w:spacing w:line="240" w:lineRule="auto"/>
    </w:pPr>
  </w:style>
  <w:style w:type="character" w:customStyle="1" w:styleId="CommentTextChar">
    <w:name w:val="Comment Text Char"/>
    <w:basedOn w:val="DefaultParagraphFont"/>
    <w:link w:val="CommentText"/>
    <w:uiPriority w:val="99"/>
    <w:rPr>
      <w:color w:val="000000"/>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900"/>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900"/>
    <w:rPr>
      <w:rFonts w:ascii="Lucida Grande" w:hAnsi="Lucida Grande" w:cs="Lucida Grande"/>
      <w:sz w:val="18"/>
      <w:szCs w:val="18"/>
    </w:rPr>
  </w:style>
  <w:style w:type="paragraph" w:styleId="DocumentMap">
    <w:name w:val="Document Map"/>
    <w:basedOn w:val="Normal"/>
    <w:link w:val="DocumentMapChar"/>
    <w:uiPriority w:val="99"/>
    <w:semiHidden/>
    <w:unhideWhenUsed/>
    <w:rsid w:val="00715900"/>
    <w:pPr>
      <w:spacing w:line="240" w:lineRule="auto"/>
    </w:pPr>
    <w:rPr>
      <w:rFonts w:ascii="Lucida Grande" w:hAnsi="Lucida Grande" w:cs="Lucida Grande"/>
    </w:rPr>
  </w:style>
  <w:style w:type="character" w:customStyle="1" w:styleId="DocumentMapChar">
    <w:name w:val="Document Map Char"/>
    <w:link w:val="DocumentMap"/>
    <w:uiPriority w:val="99"/>
    <w:semiHidden/>
    <w:rsid w:val="00715900"/>
    <w:rPr>
      <w:rFonts w:ascii="Lucida Grande" w:hAnsi="Lucida Grande" w:cs="Lucida Grande"/>
    </w:rPr>
  </w:style>
  <w:style w:type="paragraph" w:styleId="NoSpacing">
    <w:name w:val="No Spacing"/>
    <w:uiPriority w:val="1"/>
    <w:qFormat/>
    <w:rsid w:val="00A91366"/>
    <w:pPr>
      <w:pBdr>
        <w:top w:val="nil"/>
        <w:left w:val="nil"/>
        <w:bottom w:val="nil"/>
        <w:right w:val="nil"/>
        <w:between w:val="nil"/>
      </w:pBdr>
    </w:pPr>
    <w:rPr>
      <w:color w:val="000000"/>
      <w:sz w:val="24"/>
      <w:szCs w:val="24"/>
    </w:rPr>
  </w:style>
  <w:style w:type="paragraph" w:styleId="CommentSubject">
    <w:name w:val="annotation subject"/>
    <w:basedOn w:val="CommentText"/>
    <w:next w:val="CommentText"/>
    <w:link w:val="CommentSubjectChar"/>
    <w:uiPriority w:val="99"/>
    <w:semiHidden/>
    <w:unhideWhenUsed/>
    <w:rsid w:val="00E870F5"/>
    <w:rPr>
      <w:b/>
      <w:bCs/>
      <w:sz w:val="20"/>
      <w:szCs w:val="20"/>
    </w:rPr>
  </w:style>
  <w:style w:type="character" w:customStyle="1" w:styleId="CommentSubjectChar">
    <w:name w:val="Comment Subject Char"/>
    <w:link w:val="CommentSubject"/>
    <w:uiPriority w:val="99"/>
    <w:semiHidden/>
    <w:rsid w:val="00E870F5"/>
    <w:rPr>
      <w:b/>
      <w:bCs/>
      <w:sz w:val="20"/>
      <w:szCs w:val="20"/>
    </w:rPr>
  </w:style>
  <w:style w:type="character" w:styleId="PlaceholderText">
    <w:name w:val="Placeholder Text"/>
    <w:uiPriority w:val="99"/>
    <w:semiHidden/>
    <w:rsid w:val="00325E69"/>
    <w:rPr>
      <w:color w:val="808080"/>
    </w:rPr>
  </w:style>
  <w:style w:type="character" w:styleId="LineNumber">
    <w:name w:val="line number"/>
    <w:uiPriority w:val="99"/>
    <w:semiHidden/>
    <w:unhideWhenUsed/>
    <w:rsid w:val="00260371"/>
  </w:style>
  <w:style w:type="paragraph" w:styleId="Revision">
    <w:name w:val="Revision"/>
    <w:hidden/>
    <w:uiPriority w:val="99"/>
    <w:semiHidden/>
    <w:rsid w:val="007F0707"/>
    <w:rPr>
      <w:color w:val="000000"/>
      <w:sz w:val="24"/>
      <w:szCs w:val="24"/>
    </w:rPr>
  </w:style>
  <w:style w:type="paragraph" w:styleId="FootnoteText">
    <w:name w:val="footnote text"/>
    <w:basedOn w:val="Normal"/>
    <w:link w:val="FootnoteTextChar"/>
    <w:uiPriority w:val="99"/>
    <w:unhideWhenUsed/>
    <w:rsid w:val="005F263F"/>
    <w:pPr>
      <w:spacing w:line="240" w:lineRule="auto"/>
    </w:pPr>
  </w:style>
  <w:style w:type="character" w:customStyle="1" w:styleId="FootnoteTextChar">
    <w:name w:val="Footnote Text Char"/>
    <w:basedOn w:val="DefaultParagraphFont"/>
    <w:link w:val="FootnoteText"/>
    <w:uiPriority w:val="99"/>
    <w:rsid w:val="005F263F"/>
    <w:rPr>
      <w:color w:val="000000"/>
      <w:sz w:val="24"/>
      <w:szCs w:val="24"/>
    </w:rPr>
  </w:style>
  <w:style w:type="character" w:styleId="FootnoteReference">
    <w:name w:val="footnote reference"/>
    <w:basedOn w:val="DefaultParagraphFont"/>
    <w:uiPriority w:val="99"/>
    <w:unhideWhenUsed/>
    <w:rsid w:val="005F263F"/>
    <w:rPr>
      <w:vertAlign w:val="superscript"/>
    </w:rPr>
  </w:style>
  <w:style w:type="paragraph" w:customStyle="1" w:styleId="Normal10">
    <w:name w:val="Normal1"/>
    <w:rsid w:val="00C3116C"/>
    <w:pPr>
      <w:pBdr>
        <w:top w:val="nil"/>
        <w:left w:val="nil"/>
        <w:bottom w:val="nil"/>
        <w:right w:val="nil"/>
        <w:between w:val="nil"/>
      </w:pBdr>
      <w:spacing w:line="480" w:lineRule="auto"/>
    </w:pPr>
    <w:rPr>
      <w:color w:val="000000"/>
      <w:sz w:val="24"/>
      <w:szCs w:val="24"/>
    </w:rPr>
  </w:style>
  <w:style w:type="paragraph" w:styleId="Header">
    <w:name w:val="header"/>
    <w:basedOn w:val="Normal"/>
    <w:link w:val="HeaderChar"/>
    <w:uiPriority w:val="99"/>
    <w:unhideWhenUsed/>
    <w:rsid w:val="00C3116C"/>
    <w:pPr>
      <w:tabs>
        <w:tab w:val="center" w:pos="4320"/>
        <w:tab w:val="right" w:pos="8640"/>
      </w:tabs>
      <w:spacing w:line="240" w:lineRule="auto"/>
    </w:pPr>
  </w:style>
  <w:style w:type="character" w:customStyle="1" w:styleId="HeaderChar">
    <w:name w:val="Header Char"/>
    <w:basedOn w:val="DefaultParagraphFont"/>
    <w:link w:val="Header"/>
    <w:uiPriority w:val="99"/>
    <w:rsid w:val="00C3116C"/>
    <w:rPr>
      <w:color w:val="000000"/>
      <w:sz w:val="24"/>
      <w:szCs w:val="24"/>
    </w:rPr>
  </w:style>
  <w:style w:type="paragraph" w:styleId="Footer">
    <w:name w:val="footer"/>
    <w:basedOn w:val="Normal"/>
    <w:link w:val="FooterChar"/>
    <w:uiPriority w:val="99"/>
    <w:unhideWhenUsed/>
    <w:rsid w:val="00224E17"/>
    <w:pPr>
      <w:tabs>
        <w:tab w:val="center" w:pos="4320"/>
        <w:tab w:val="right" w:pos="8640"/>
      </w:tabs>
      <w:spacing w:line="240" w:lineRule="auto"/>
    </w:pPr>
  </w:style>
  <w:style w:type="character" w:customStyle="1" w:styleId="FooterChar">
    <w:name w:val="Footer Char"/>
    <w:basedOn w:val="DefaultParagraphFont"/>
    <w:link w:val="Footer"/>
    <w:uiPriority w:val="99"/>
    <w:rsid w:val="00224E17"/>
    <w:rPr>
      <w:color w:val="000000"/>
      <w:sz w:val="24"/>
      <w:szCs w:val="24"/>
    </w:rPr>
  </w:style>
  <w:style w:type="paragraph" w:customStyle="1" w:styleId="normaltext">
    <w:name w:val="normal text"/>
    <w:basedOn w:val="Heading4"/>
    <w:rsid w:val="0031105D"/>
    <w:rPr>
      <w:sz w:val="22"/>
      <w:szCs w:val="22"/>
    </w:rPr>
  </w:style>
  <w:style w:type="character" w:styleId="Hyperlink">
    <w:name w:val="Hyperlink"/>
    <w:basedOn w:val="DefaultParagraphFont"/>
    <w:uiPriority w:val="99"/>
    <w:unhideWhenUsed/>
    <w:rsid w:val="00FD7E2C"/>
    <w:rPr>
      <w:color w:val="0000FF" w:themeColor="hyperlink"/>
      <w:u w:val="single"/>
    </w:rPr>
  </w:style>
  <w:style w:type="paragraph" w:customStyle="1" w:styleId="Heading-Main">
    <w:name w:val="Heading-Main"/>
    <w:basedOn w:val="Normal"/>
    <w:rsid w:val="00B24668"/>
    <w:pPr>
      <w:keepNext/>
      <w:pBdr>
        <w:top w:val="none" w:sz="0" w:space="0" w:color="auto"/>
        <w:left w:val="none" w:sz="0" w:space="0" w:color="auto"/>
        <w:bottom w:val="none" w:sz="0" w:space="0" w:color="auto"/>
        <w:right w:val="none" w:sz="0" w:space="0" w:color="auto"/>
        <w:between w:val="none" w:sz="0" w:space="0" w:color="auto"/>
      </w:pBdr>
      <w:spacing w:before="240" w:after="120" w:line="240" w:lineRule="auto"/>
      <w:outlineLvl w:val="0"/>
    </w:pPr>
    <w:rPr>
      <w:b/>
      <w:bCs/>
      <w:color w:val="auto"/>
      <w:kern w:val="28"/>
    </w:rPr>
  </w:style>
  <w:style w:type="paragraph" w:customStyle="1" w:styleId="KeyPoints">
    <w:name w:val="Key Points"/>
    <w:basedOn w:val="Normal"/>
    <w:rsid w:val="00B24668"/>
    <w:pPr>
      <w:pBdr>
        <w:top w:val="none" w:sz="0" w:space="0" w:color="auto"/>
        <w:left w:val="none" w:sz="0" w:space="0" w:color="auto"/>
        <w:bottom w:val="none" w:sz="0" w:space="0" w:color="auto"/>
        <w:right w:val="none" w:sz="0" w:space="0" w:color="auto"/>
        <w:between w:val="none" w:sz="0" w:space="0" w:color="auto"/>
      </w:pBdr>
      <w:spacing w:before="120" w:line="240" w:lineRule="auto"/>
    </w:pPr>
    <w:rPr>
      <w:color w:val="auto"/>
    </w:rPr>
  </w:style>
  <w:style w:type="paragraph" w:customStyle="1" w:styleId="SMHeading">
    <w:name w:val="SM Heading"/>
    <w:basedOn w:val="Heading1"/>
    <w:qFormat/>
    <w:rsid w:val="00A90A6B"/>
    <w:pPr>
      <w:pBdr>
        <w:top w:val="none" w:sz="0" w:space="0" w:color="auto"/>
        <w:left w:val="none" w:sz="0" w:space="0" w:color="auto"/>
        <w:bottom w:val="none" w:sz="0" w:space="0" w:color="auto"/>
        <w:right w:val="none" w:sz="0" w:space="0" w:color="auto"/>
        <w:between w:val="none" w:sz="0" w:space="0" w:color="auto"/>
      </w:pBdr>
      <w:spacing w:before="240" w:after="60" w:line="240" w:lineRule="auto"/>
    </w:pPr>
    <w:rPr>
      <w:bCs/>
      <w:color w:val="auto"/>
      <w:kern w:val="32"/>
    </w:rPr>
  </w:style>
  <w:style w:type="paragraph" w:customStyle="1" w:styleId="normal0">
    <w:name w:val="normal"/>
    <w:rsid w:val="00A90A6B"/>
    <w:pPr>
      <w:pBdr>
        <w:top w:val="nil"/>
        <w:left w:val="nil"/>
        <w:bottom w:val="nil"/>
        <w:right w:val="nil"/>
        <w:between w:val="nil"/>
      </w:pBdr>
      <w:spacing w:line="480" w:lineRule="auto"/>
    </w:pPr>
    <w:rPr>
      <w:color w:val="000000"/>
      <w:sz w:val="24"/>
      <w:szCs w:val="24"/>
    </w:rPr>
  </w:style>
  <w:style w:type="paragraph" w:styleId="ListParagraph">
    <w:name w:val="List Paragraph"/>
    <w:basedOn w:val="Normal"/>
    <w:uiPriority w:val="34"/>
    <w:qFormat/>
    <w:rsid w:val="00163801"/>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EastAsia" w:hAnsiTheme="minorHAnsi" w:cstheme="minorBidi"/>
      <w:color w:val="auto"/>
    </w:rPr>
  </w:style>
  <w:style w:type="paragraph" w:styleId="NormalWeb">
    <w:name w:val="Normal (Web)"/>
    <w:basedOn w:val="Normal"/>
    <w:uiPriority w:val="99"/>
    <w:semiHidden/>
    <w:unhideWhenUsed/>
    <w:rsid w:val="00DC76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9390">
      <w:bodyDiv w:val="1"/>
      <w:marLeft w:val="0"/>
      <w:marRight w:val="0"/>
      <w:marTop w:val="0"/>
      <w:marBottom w:val="0"/>
      <w:divBdr>
        <w:top w:val="none" w:sz="0" w:space="0" w:color="auto"/>
        <w:left w:val="none" w:sz="0" w:space="0" w:color="auto"/>
        <w:bottom w:val="none" w:sz="0" w:space="0" w:color="auto"/>
        <w:right w:val="none" w:sz="0" w:space="0" w:color="auto"/>
      </w:divBdr>
    </w:div>
    <w:div w:id="99228107">
      <w:bodyDiv w:val="1"/>
      <w:marLeft w:val="0"/>
      <w:marRight w:val="0"/>
      <w:marTop w:val="0"/>
      <w:marBottom w:val="0"/>
      <w:divBdr>
        <w:top w:val="none" w:sz="0" w:space="0" w:color="auto"/>
        <w:left w:val="none" w:sz="0" w:space="0" w:color="auto"/>
        <w:bottom w:val="none" w:sz="0" w:space="0" w:color="auto"/>
        <w:right w:val="none" w:sz="0" w:space="0" w:color="auto"/>
      </w:divBdr>
    </w:div>
    <w:div w:id="120156192">
      <w:bodyDiv w:val="1"/>
      <w:marLeft w:val="0"/>
      <w:marRight w:val="0"/>
      <w:marTop w:val="0"/>
      <w:marBottom w:val="0"/>
      <w:divBdr>
        <w:top w:val="none" w:sz="0" w:space="0" w:color="auto"/>
        <w:left w:val="none" w:sz="0" w:space="0" w:color="auto"/>
        <w:bottom w:val="none" w:sz="0" w:space="0" w:color="auto"/>
        <w:right w:val="none" w:sz="0" w:space="0" w:color="auto"/>
      </w:divBdr>
      <w:divsChild>
        <w:div w:id="1585332395">
          <w:marLeft w:val="1166"/>
          <w:marRight w:val="0"/>
          <w:marTop w:val="0"/>
          <w:marBottom w:val="0"/>
          <w:divBdr>
            <w:top w:val="none" w:sz="0" w:space="0" w:color="auto"/>
            <w:left w:val="none" w:sz="0" w:space="0" w:color="auto"/>
            <w:bottom w:val="none" w:sz="0" w:space="0" w:color="auto"/>
            <w:right w:val="none" w:sz="0" w:space="0" w:color="auto"/>
          </w:divBdr>
        </w:div>
      </w:divsChild>
    </w:div>
    <w:div w:id="145439623">
      <w:bodyDiv w:val="1"/>
      <w:marLeft w:val="0"/>
      <w:marRight w:val="0"/>
      <w:marTop w:val="0"/>
      <w:marBottom w:val="0"/>
      <w:divBdr>
        <w:top w:val="none" w:sz="0" w:space="0" w:color="auto"/>
        <w:left w:val="none" w:sz="0" w:space="0" w:color="auto"/>
        <w:bottom w:val="none" w:sz="0" w:space="0" w:color="auto"/>
        <w:right w:val="none" w:sz="0" w:space="0" w:color="auto"/>
      </w:divBdr>
    </w:div>
    <w:div w:id="424612013">
      <w:bodyDiv w:val="1"/>
      <w:marLeft w:val="0"/>
      <w:marRight w:val="0"/>
      <w:marTop w:val="0"/>
      <w:marBottom w:val="0"/>
      <w:divBdr>
        <w:top w:val="none" w:sz="0" w:space="0" w:color="auto"/>
        <w:left w:val="none" w:sz="0" w:space="0" w:color="auto"/>
        <w:bottom w:val="none" w:sz="0" w:space="0" w:color="auto"/>
        <w:right w:val="none" w:sz="0" w:space="0" w:color="auto"/>
      </w:divBdr>
    </w:div>
    <w:div w:id="462424999">
      <w:bodyDiv w:val="1"/>
      <w:marLeft w:val="0"/>
      <w:marRight w:val="0"/>
      <w:marTop w:val="0"/>
      <w:marBottom w:val="0"/>
      <w:divBdr>
        <w:top w:val="none" w:sz="0" w:space="0" w:color="auto"/>
        <w:left w:val="none" w:sz="0" w:space="0" w:color="auto"/>
        <w:bottom w:val="none" w:sz="0" w:space="0" w:color="auto"/>
        <w:right w:val="none" w:sz="0" w:space="0" w:color="auto"/>
      </w:divBdr>
    </w:div>
    <w:div w:id="668292204">
      <w:bodyDiv w:val="1"/>
      <w:marLeft w:val="0"/>
      <w:marRight w:val="0"/>
      <w:marTop w:val="0"/>
      <w:marBottom w:val="0"/>
      <w:divBdr>
        <w:top w:val="none" w:sz="0" w:space="0" w:color="auto"/>
        <w:left w:val="none" w:sz="0" w:space="0" w:color="auto"/>
        <w:bottom w:val="none" w:sz="0" w:space="0" w:color="auto"/>
        <w:right w:val="none" w:sz="0" w:space="0" w:color="auto"/>
      </w:divBdr>
    </w:div>
    <w:div w:id="678318147">
      <w:bodyDiv w:val="1"/>
      <w:marLeft w:val="0"/>
      <w:marRight w:val="0"/>
      <w:marTop w:val="0"/>
      <w:marBottom w:val="0"/>
      <w:divBdr>
        <w:top w:val="none" w:sz="0" w:space="0" w:color="auto"/>
        <w:left w:val="none" w:sz="0" w:space="0" w:color="auto"/>
        <w:bottom w:val="none" w:sz="0" w:space="0" w:color="auto"/>
        <w:right w:val="none" w:sz="0" w:space="0" w:color="auto"/>
      </w:divBdr>
    </w:div>
    <w:div w:id="793716791">
      <w:bodyDiv w:val="1"/>
      <w:marLeft w:val="0"/>
      <w:marRight w:val="0"/>
      <w:marTop w:val="0"/>
      <w:marBottom w:val="0"/>
      <w:divBdr>
        <w:top w:val="none" w:sz="0" w:space="0" w:color="auto"/>
        <w:left w:val="none" w:sz="0" w:space="0" w:color="auto"/>
        <w:bottom w:val="none" w:sz="0" w:space="0" w:color="auto"/>
        <w:right w:val="none" w:sz="0" w:space="0" w:color="auto"/>
      </w:divBdr>
    </w:div>
    <w:div w:id="820773638">
      <w:bodyDiv w:val="1"/>
      <w:marLeft w:val="0"/>
      <w:marRight w:val="0"/>
      <w:marTop w:val="0"/>
      <w:marBottom w:val="0"/>
      <w:divBdr>
        <w:top w:val="none" w:sz="0" w:space="0" w:color="auto"/>
        <w:left w:val="none" w:sz="0" w:space="0" w:color="auto"/>
        <w:bottom w:val="none" w:sz="0" w:space="0" w:color="auto"/>
        <w:right w:val="none" w:sz="0" w:space="0" w:color="auto"/>
      </w:divBdr>
    </w:div>
    <w:div w:id="843476177">
      <w:bodyDiv w:val="1"/>
      <w:marLeft w:val="0"/>
      <w:marRight w:val="0"/>
      <w:marTop w:val="0"/>
      <w:marBottom w:val="0"/>
      <w:divBdr>
        <w:top w:val="none" w:sz="0" w:space="0" w:color="auto"/>
        <w:left w:val="none" w:sz="0" w:space="0" w:color="auto"/>
        <w:bottom w:val="none" w:sz="0" w:space="0" w:color="auto"/>
        <w:right w:val="none" w:sz="0" w:space="0" w:color="auto"/>
      </w:divBdr>
    </w:div>
    <w:div w:id="868033670">
      <w:bodyDiv w:val="1"/>
      <w:marLeft w:val="0"/>
      <w:marRight w:val="0"/>
      <w:marTop w:val="0"/>
      <w:marBottom w:val="0"/>
      <w:divBdr>
        <w:top w:val="none" w:sz="0" w:space="0" w:color="auto"/>
        <w:left w:val="none" w:sz="0" w:space="0" w:color="auto"/>
        <w:bottom w:val="none" w:sz="0" w:space="0" w:color="auto"/>
        <w:right w:val="none" w:sz="0" w:space="0" w:color="auto"/>
      </w:divBdr>
    </w:div>
    <w:div w:id="1035884053">
      <w:bodyDiv w:val="1"/>
      <w:marLeft w:val="0"/>
      <w:marRight w:val="0"/>
      <w:marTop w:val="0"/>
      <w:marBottom w:val="0"/>
      <w:divBdr>
        <w:top w:val="none" w:sz="0" w:space="0" w:color="auto"/>
        <w:left w:val="none" w:sz="0" w:space="0" w:color="auto"/>
        <w:bottom w:val="none" w:sz="0" w:space="0" w:color="auto"/>
        <w:right w:val="none" w:sz="0" w:space="0" w:color="auto"/>
      </w:divBdr>
    </w:div>
    <w:div w:id="1041511177">
      <w:bodyDiv w:val="1"/>
      <w:marLeft w:val="0"/>
      <w:marRight w:val="0"/>
      <w:marTop w:val="0"/>
      <w:marBottom w:val="0"/>
      <w:divBdr>
        <w:top w:val="none" w:sz="0" w:space="0" w:color="auto"/>
        <w:left w:val="none" w:sz="0" w:space="0" w:color="auto"/>
        <w:bottom w:val="none" w:sz="0" w:space="0" w:color="auto"/>
        <w:right w:val="none" w:sz="0" w:space="0" w:color="auto"/>
      </w:divBdr>
    </w:div>
    <w:div w:id="1226183613">
      <w:bodyDiv w:val="1"/>
      <w:marLeft w:val="0"/>
      <w:marRight w:val="0"/>
      <w:marTop w:val="0"/>
      <w:marBottom w:val="0"/>
      <w:divBdr>
        <w:top w:val="none" w:sz="0" w:space="0" w:color="auto"/>
        <w:left w:val="none" w:sz="0" w:space="0" w:color="auto"/>
        <w:bottom w:val="none" w:sz="0" w:space="0" w:color="auto"/>
        <w:right w:val="none" w:sz="0" w:space="0" w:color="auto"/>
      </w:divBdr>
    </w:div>
    <w:div w:id="1296134034">
      <w:bodyDiv w:val="1"/>
      <w:marLeft w:val="0"/>
      <w:marRight w:val="0"/>
      <w:marTop w:val="0"/>
      <w:marBottom w:val="0"/>
      <w:divBdr>
        <w:top w:val="none" w:sz="0" w:space="0" w:color="auto"/>
        <w:left w:val="none" w:sz="0" w:space="0" w:color="auto"/>
        <w:bottom w:val="none" w:sz="0" w:space="0" w:color="auto"/>
        <w:right w:val="none" w:sz="0" w:space="0" w:color="auto"/>
      </w:divBdr>
      <w:divsChild>
        <w:div w:id="199629867">
          <w:marLeft w:val="1166"/>
          <w:marRight w:val="0"/>
          <w:marTop w:val="0"/>
          <w:marBottom w:val="0"/>
          <w:divBdr>
            <w:top w:val="none" w:sz="0" w:space="0" w:color="auto"/>
            <w:left w:val="none" w:sz="0" w:space="0" w:color="auto"/>
            <w:bottom w:val="none" w:sz="0" w:space="0" w:color="auto"/>
            <w:right w:val="none" w:sz="0" w:space="0" w:color="auto"/>
          </w:divBdr>
        </w:div>
        <w:div w:id="885988211">
          <w:marLeft w:val="1166"/>
          <w:marRight w:val="0"/>
          <w:marTop w:val="0"/>
          <w:marBottom w:val="0"/>
          <w:divBdr>
            <w:top w:val="none" w:sz="0" w:space="0" w:color="auto"/>
            <w:left w:val="none" w:sz="0" w:space="0" w:color="auto"/>
            <w:bottom w:val="none" w:sz="0" w:space="0" w:color="auto"/>
            <w:right w:val="none" w:sz="0" w:space="0" w:color="auto"/>
          </w:divBdr>
        </w:div>
        <w:div w:id="209614837">
          <w:marLeft w:val="1166"/>
          <w:marRight w:val="0"/>
          <w:marTop w:val="0"/>
          <w:marBottom w:val="0"/>
          <w:divBdr>
            <w:top w:val="none" w:sz="0" w:space="0" w:color="auto"/>
            <w:left w:val="none" w:sz="0" w:space="0" w:color="auto"/>
            <w:bottom w:val="none" w:sz="0" w:space="0" w:color="auto"/>
            <w:right w:val="none" w:sz="0" w:space="0" w:color="auto"/>
          </w:divBdr>
        </w:div>
        <w:div w:id="119541910">
          <w:marLeft w:val="1166"/>
          <w:marRight w:val="0"/>
          <w:marTop w:val="0"/>
          <w:marBottom w:val="0"/>
          <w:divBdr>
            <w:top w:val="none" w:sz="0" w:space="0" w:color="auto"/>
            <w:left w:val="none" w:sz="0" w:space="0" w:color="auto"/>
            <w:bottom w:val="none" w:sz="0" w:space="0" w:color="auto"/>
            <w:right w:val="none" w:sz="0" w:space="0" w:color="auto"/>
          </w:divBdr>
        </w:div>
      </w:divsChild>
    </w:div>
    <w:div w:id="1397244291">
      <w:bodyDiv w:val="1"/>
      <w:marLeft w:val="0"/>
      <w:marRight w:val="0"/>
      <w:marTop w:val="0"/>
      <w:marBottom w:val="0"/>
      <w:divBdr>
        <w:top w:val="none" w:sz="0" w:space="0" w:color="auto"/>
        <w:left w:val="none" w:sz="0" w:space="0" w:color="auto"/>
        <w:bottom w:val="none" w:sz="0" w:space="0" w:color="auto"/>
        <w:right w:val="none" w:sz="0" w:space="0" w:color="auto"/>
      </w:divBdr>
    </w:div>
    <w:div w:id="1423991702">
      <w:bodyDiv w:val="1"/>
      <w:marLeft w:val="0"/>
      <w:marRight w:val="0"/>
      <w:marTop w:val="0"/>
      <w:marBottom w:val="0"/>
      <w:divBdr>
        <w:top w:val="none" w:sz="0" w:space="0" w:color="auto"/>
        <w:left w:val="none" w:sz="0" w:space="0" w:color="auto"/>
        <w:bottom w:val="none" w:sz="0" w:space="0" w:color="auto"/>
        <w:right w:val="none" w:sz="0" w:space="0" w:color="auto"/>
      </w:divBdr>
    </w:div>
    <w:div w:id="1471707791">
      <w:bodyDiv w:val="1"/>
      <w:marLeft w:val="0"/>
      <w:marRight w:val="0"/>
      <w:marTop w:val="0"/>
      <w:marBottom w:val="0"/>
      <w:divBdr>
        <w:top w:val="none" w:sz="0" w:space="0" w:color="auto"/>
        <w:left w:val="none" w:sz="0" w:space="0" w:color="auto"/>
        <w:bottom w:val="none" w:sz="0" w:space="0" w:color="auto"/>
        <w:right w:val="none" w:sz="0" w:space="0" w:color="auto"/>
      </w:divBdr>
    </w:div>
    <w:div w:id="1507132077">
      <w:bodyDiv w:val="1"/>
      <w:marLeft w:val="0"/>
      <w:marRight w:val="0"/>
      <w:marTop w:val="0"/>
      <w:marBottom w:val="0"/>
      <w:divBdr>
        <w:top w:val="none" w:sz="0" w:space="0" w:color="auto"/>
        <w:left w:val="none" w:sz="0" w:space="0" w:color="auto"/>
        <w:bottom w:val="none" w:sz="0" w:space="0" w:color="auto"/>
        <w:right w:val="none" w:sz="0" w:space="0" w:color="auto"/>
      </w:divBdr>
    </w:div>
    <w:div w:id="1758820191">
      <w:bodyDiv w:val="1"/>
      <w:marLeft w:val="0"/>
      <w:marRight w:val="0"/>
      <w:marTop w:val="0"/>
      <w:marBottom w:val="0"/>
      <w:divBdr>
        <w:top w:val="none" w:sz="0" w:space="0" w:color="auto"/>
        <w:left w:val="none" w:sz="0" w:space="0" w:color="auto"/>
        <w:bottom w:val="none" w:sz="0" w:space="0" w:color="auto"/>
        <w:right w:val="none" w:sz="0" w:space="0" w:color="auto"/>
      </w:divBdr>
    </w:div>
    <w:div w:id="1784497125">
      <w:bodyDiv w:val="1"/>
      <w:marLeft w:val="0"/>
      <w:marRight w:val="0"/>
      <w:marTop w:val="0"/>
      <w:marBottom w:val="0"/>
      <w:divBdr>
        <w:top w:val="none" w:sz="0" w:space="0" w:color="auto"/>
        <w:left w:val="none" w:sz="0" w:space="0" w:color="auto"/>
        <w:bottom w:val="none" w:sz="0" w:space="0" w:color="auto"/>
        <w:right w:val="none" w:sz="0" w:space="0" w:color="auto"/>
      </w:divBdr>
    </w:div>
    <w:div w:id="213151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21" Type="http://schemas.microsoft.com/office/2016/09/relationships/commentsIds" Target="commentsIds.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23" Type="http://schemas.microsoft.com/office/2011/relationships/people" Target="people.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DFD6F-7AA2-2C4E-BDC4-B226FD1C0D6E}">
  <ds:schemaRefs>
    <ds:schemaRef ds:uri="http://schemas.openxmlformats.org/officeDocument/2006/bibliography"/>
  </ds:schemaRefs>
</ds:datastoreItem>
</file>

<file path=customXml/itemProps2.xml><?xml version="1.0" encoding="utf-8"?>
<ds:datastoreItem xmlns:ds="http://schemas.openxmlformats.org/officeDocument/2006/customXml" ds:itemID="{C3FFD3ED-8F40-B946-A88C-AFFEE06B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6757</Words>
  <Characters>38518</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Abramoff</dc:creator>
  <cp:keywords/>
  <cp:lastModifiedBy>Rose Abramoff</cp:lastModifiedBy>
  <cp:revision>7</cp:revision>
  <cp:lastPrinted>2018-06-09T00:43:00Z</cp:lastPrinted>
  <dcterms:created xsi:type="dcterms:W3CDTF">2018-08-16T22:37:00Z</dcterms:created>
  <dcterms:modified xsi:type="dcterms:W3CDTF">2018-08-20T18:40:00Z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d4d38e9d-62ae-3010-9d21-a9ade838a454</vt:lpwstr>
  </property>
  <property fmtid="{D5CDD505-2E9C-101B-9397-08002B2CF9AE}" pid="4" name="Mendeley Citation Style_1">
    <vt:lpwstr>http://www.zotero.org/styles/journal-of-geophysical-research-biogeosciences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http://www.zotero.org/styles/journal-of-geophysical-research-biogeosciences</vt:lpwstr>
  </property>
  <property fmtid="{D5CDD505-2E9C-101B-9397-08002B2CF9AE}" pid="14" name="Mendeley Recent Style Name 4_1">
    <vt:lpwstr>Journal of Geophysical Research: Biogeosciences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